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63932" w14:textId="77777777" w:rsidR="000B183B" w:rsidRPr="005C2604" w:rsidRDefault="006C1124" w:rsidP="00ED0A67">
      <w:pPr>
        <w:pStyle w:val="Heading1"/>
        <w:jc w:val="both"/>
      </w:pPr>
      <w:r w:rsidRPr="005C2604">
        <w:t xml:space="preserve">UK </w:t>
      </w:r>
      <w:r w:rsidR="008903ED" w:rsidRPr="005C2604">
        <w:t xml:space="preserve">Footfall </w:t>
      </w:r>
      <w:del w:id="0" w:author="Tank Green" w:date="2018-03-27T14:06:00Z">
        <w:r w:rsidR="008903ED" w:rsidRPr="005C2604" w:rsidDel="000478FC">
          <w:delText>index</w:delText>
        </w:r>
      </w:del>
      <w:ins w:id="1" w:author="Tank Green" w:date="2018-03-27T14:06:00Z">
        <w:r w:rsidR="000478FC">
          <w:t>I</w:t>
        </w:r>
        <w:r w:rsidR="000478FC" w:rsidRPr="005C2604">
          <w:t>ndex</w:t>
        </w:r>
      </w:ins>
    </w:p>
    <w:p w14:paraId="5E4D1B64" w14:textId="4D09AA70" w:rsidR="00973840" w:rsidRPr="005C2604" w:rsidRDefault="009804FE" w:rsidP="00ED0A67">
      <w:pPr>
        <w:jc w:val="both"/>
      </w:pPr>
      <w:r w:rsidRPr="005C2604">
        <w:t xml:space="preserve">This index shows the percentage change in </w:t>
      </w:r>
      <w:r w:rsidR="008C11F3" w:rsidRPr="005C2604">
        <w:t>visitors</w:t>
      </w:r>
      <w:ins w:id="2" w:author="Tank Green" w:date="2018-03-27T14:07:00Z">
        <w:r w:rsidR="000C67E8">
          <w:t xml:space="preserve"> – or footfall (FF) –</w:t>
        </w:r>
      </w:ins>
      <w:r w:rsidR="008C11F3" w:rsidRPr="005C2604">
        <w:t xml:space="preserve"> to retail environments </w:t>
      </w:r>
      <w:del w:id="3" w:author="Tank Green" w:date="2018-03-27T14:07:00Z">
        <w:r w:rsidR="008C11F3" w:rsidRPr="005C2604" w:rsidDel="000C67E8">
          <w:delText xml:space="preserve">or </w:delText>
        </w:r>
        <w:r w:rsidRPr="005C2604" w:rsidDel="000C67E8">
          <w:delText xml:space="preserve">footfall (FF) </w:delText>
        </w:r>
      </w:del>
      <w:r w:rsidRPr="005C2604">
        <w:t>in the United Kingdom between two different periods of time (</w:t>
      </w:r>
      <w:r w:rsidR="007D0A29" w:rsidRPr="005C2604">
        <w:t>for example,</w:t>
      </w:r>
      <w:r w:rsidRPr="005C2604">
        <w:t xml:space="preserve"> </w:t>
      </w:r>
      <w:r w:rsidR="009E61F6" w:rsidRPr="005C2604">
        <w:t>consecutive</w:t>
      </w:r>
      <w:r w:rsidRPr="005C2604">
        <w:t xml:space="preserve"> month</w:t>
      </w:r>
      <w:r w:rsidR="009E61F6" w:rsidRPr="005C2604">
        <w:t>s</w:t>
      </w:r>
      <w:r w:rsidRPr="005C2604">
        <w:t xml:space="preserve"> </w:t>
      </w:r>
      <w:r w:rsidR="009E61F6" w:rsidRPr="005C2604">
        <w:t xml:space="preserve">or </w:t>
      </w:r>
      <w:r w:rsidR="00973840" w:rsidRPr="005C2604">
        <w:t>days</w:t>
      </w:r>
      <w:r w:rsidRPr="005C2604">
        <w:t>)</w:t>
      </w:r>
      <w:r w:rsidR="00973840" w:rsidRPr="005C2604">
        <w:t xml:space="preserve">. The FF data </w:t>
      </w:r>
      <w:commentRangeStart w:id="4"/>
      <w:ins w:id="5" w:author="Tank Green" w:date="2018-03-27T14:08:00Z">
        <w:del w:id="6" w:author="Roberto" w:date="2018-03-28T14:18:00Z">
          <w:r w:rsidR="00806FA4" w:rsidDel="000465E8">
            <w:delText>wa</w:delText>
          </w:r>
        </w:del>
      </w:ins>
      <w:del w:id="7" w:author="Roberto" w:date="2018-03-28T14:18:00Z">
        <w:r w:rsidR="00973840" w:rsidRPr="005C2604" w:rsidDel="000465E8">
          <w:delText>is</w:delText>
        </w:r>
      </w:del>
      <w:ins w:id="8" w:author="Roberto" w:date="2018-03-28T14:18:00Z">
        <w:r w:rsidR="000465E8">
          <w:t>were</w:t>
        </w:r>
      </w:ins>
      <w:r w:rsidR="00973840" w:rsidRPr="005C2604">
        <w:t xml:space="preserve"> </w:t>
      </w:r>
      <w:commentRangeEnd w:id="4"/>
      <w:r w:rsidR="000465E8">
        <w:rPr>
          <w:rStyle w:val="CommentReference"/>
        </w:rPr>
        <w:commentReference w:id="4"/>
      </w:r>
      <w:r w:rsidR="00973840" w:rsidRPr="005C2604">
        <w:t xml:space="preserve">provided by the Local Data Company and covers </w:t>
      </w:r>
      <w:del w:id="9" w:author="Tank Green" w:date="2018-03-27T14:08:00Z">
        <w:r w:rsidR="00973840" w:rsidRPr="005C2604" w:rsidDel="00806FA4">
          <w:delText xml:space="preserve">a </w:delText>
        </w:r>
      </w:del>
      <w:ins w:id="10" w:author="Tank Green" w:date="2018-03-27T14:08:00Z">
        <w:r w:rsidR="00806FA4">
          <w:t>the</w:t>
        </w:r>
        <w:r w:rsidR="00806FA4" w:rsidRPr="005C2604">
          <w:t xml:space="preserve"> </w:t>
        </w:r>
      </w:ins>
      <w:r w:rsidR="00973840" w:rsidRPr="005C2604">
        <w:t xml:space="preserve">period from July 2015 </w:t>
      </w:r>
      <w:r w:rsidR="00970C9F" w:rsidRPr="005C2604">
        <w:t>to date</w:t>
      </w:r>
      <w:ins w:id="11" w:author="Tank Green" w:date="2018-03-27T14:08:00Z">
        <w:r w:rsidR="00806FA4">
          <w:t>;</w:t>
        </w:r>
      </w:ins>
      <w:del w:id="12" w:author="Tank Green" w:date="2018-03-27T14:08:00Z">
        <w:r w:rsidR="00970C9F" w:rsidRPr="005C2604" w:rsidDel="00806FA4">
          <w:delText xml:space="preserve"> and</w:delText>
        </w:r>
      </w:del>
      <w:r w:rsidR="00970C9F" w:rsidRPr="005C2604">
        <w:t xml:space="preserve"> </w:t>
      </w:r>
      <w:ins w:id="13" w:author="Tank Green" w:date="2018-03-27T14:08:00Z">
        <w:r w:rsidR="00806FA4">
          <w:t>the data</w:t>
        </w:r>
      </w:ins>
      <w:del w:id="14" w:author="Tank Green" w:date="2018-03-27T14:08:00Z">
        <w:r w:rsidR="00970C9F" w:rsidRPr="005C2604" w:rsidDel="00806FA4">
          <w:delText>it</w:delText>
        </w:r>
      </w:del>
      <w:r w:rsidR="00970C9F" w:rsidRPr="005C2604">
        <w:t xml:space="preserve"> refer</w:t>
      </w:r>
      <w:del w:id="15" w:author="Roberto" w:date="2018-03-28T15:04:00Z">
        <w:r w:rsidR="00970C9F" w:rsidRPr="005C2604" w:rsidDel="00EE6901">
          <w:delText>s</w:delText>
        </w:r>
      </w:del>
      <w:r w:rsidR="00970C9F" w:rsidRPr="005C2604">
        <w:t xml:space="preserve"> to the number of people walking in front </w:t>
      </w:r>
      <w:ins w:id="16" w:author="Tank Green" w:date="2018-03-27T14:08:00Z">
        <w:r w:rsidR="00806FA4">
          <w:t xml:space="preserve">of, </w:t>
        </w:r>
      </w:ins>
      <w:r w:rsidR="00970C9F" w:rsidRPr="005C2604">
        <w:t>or into</w:t>
      </w:r>
      <w:ins w:id="17" w:author="Tank Green" w:date="2018-03-27T14:08:00Z">
        <w:r w:rsidR="00806FA4">
          <w:t>,</w:t>
        </w:r>
      </w:ins>
      <w:r w:rsidR="00970C9F" w:rsidRPr="005C2604">
        <w:t xml:space="preserve"> a retail unit.</w:t>
      </w:r>
    </w:p>
    <w:p w14:paraId="4F20AF35" w14:textId="06DC5745" w:rsidR="00970C9F" w:rsidRDefault="007D0A29" w:rsidP="00ED0A67">
      <w:pPr>
        <w:spacing w:after="0" w:line="240" w:lineRule="auto"/>
        <w:jc w:val="both"/>
        <w:rPr>
          <w:ins w:id="18" w:author="Tank Green" w:date="2018-03-27T14:11:00Z"/>
          <w:rFonts w:ascii="Calibri" w:eastAsia="Times New Roman" w:hAnsi="Calibri" w:cs="Calibri"/>
          <w:color w:val="000000"/>
          <w:lang w:eastAsia="en-GB"/>
        </w:rPr>
      </w:pPr>
      <w:del w:id="19" w:author="Tank Green" w:date="2018-03-27T14:09:00Z">
        <w:r w:rsidRPr="005C2604" w:rsidDel="00806FA4">
          <w:delText>As a global measure, the</w:delText>
        </w:r>
      </w:del>
      <w:ins w:id="20" w:author="Tank Green" w:date="2018-03-27T14:09:00Z">
        <w:r w:rsidR="00806FA4">
          <w:t>The</w:t>
        </w:r>
      </w:ins>
      <w:r w:rsidRPr="005C2604">
        <w:t xml:space="preserve"> FF index </w:t>
      </w:r>
      <w:del w:id="21" w:author="Tank Green" w:date="2018-03-27T14:09:00Z">
        <w:r w:rsidRPr="005C2604" w:rsidDel="00806FA4">
          <w:delText xml:space="preserve">is </w:delText>
        </w:r>
      </w:del>
      <w:r w:rsidRPr="005C2604">
        <w:t>captur</w:t>
      </w:r>
      <w:del w:id="22" w:author="Tank Green" w:date="2018-03-27T14:09:00Z">
        <w:r w:rsidRPr="005C2604" w:rsidDel="00806FA4">
          <w:delText>ing</w:delText>
        </w:r>
      </w:del>
      <w:ins w:id="23" w:author="Tank Green" w:date="2018-03-27T14:09:00Z">
        <w:r w:rsidR="00806FA4">
          <w:t>es</w:t>
        </w:r>
      </w:ins>
      <w:r w:rsidRPr="005C2604">
        <w:t xml:space="preserve"> major seasonal changes, </w:t>
      </w:r>
      <w:ins w:id="24" w:author="Tank Green" w:date="2018-03-27T14:09:00Z">
        <w:r w:rsidR="00806FA4">
          <w:t xml:space="preserve">such </w:t>
        </w:r>
      </w:ins>
      <w:r w:rsidRPr="005C2604">
        <w:t xml:space="preserve">as the end of the summer or the beginning of </w:t>
      </w:r>
      <w:del w:id="25" w:author="Tank Green" w:date="2018-03-27T14:09:00Z">
        <w:r w:rsidRPr="005C2604" w:rsidDel="00806FA4">
          <w:delText xml:space="preserve">the </w:delText>
        </w:r>
      </w:del>
      <w:ins w:id="26" w:author="Tank Green" w:date="2018-03-27T14:09:00Z">
        <w:r w:rsidR="00806FA4">
          <w:t>a new</w:t>
        </w:r>
        <w:r w:rsidR="00806FA4" w:rsidRPr="005C2604">
          <w:t xml:space="preserve"> </w:t>
        </w:r>
      </w:ins>
      <w:r w:rsidRPr="005C2604">
        <w:t>year, where people tend</w:t>
      </w:r>
      <w:del w:id="27" w:author="Tank Green" w:date="2018-03-27T14:09:00Z">
        <w:r w:rsidRPr="005C2604" w:rsidDel="00806FA4">
          <w:delText>s</w:delText>
        </w:r>
      </w:del>
      <w:r w:rsidRPr="005C2604">
        <w:t xml:space="preserve"> to spend less time in retail areas, </w:t>
      </w:r>
      <w:ins w:id="28" w:author="Tank Green" w:date="2018-03-27T14:10:00Z">
        <w:r w:rsidR="00806FA4">
          <w:t xml:space="preserve">especially when </w:t>
        </w:r>
      </w:ins>
      <w:r w:rsidRPr="005C2604">
        <w:t xml:space="preserve">compared with the Christmas period for example. </w:t>
      </w:r>
      <w:ins w:id="29" w:author="Tank Green" w:date="2018-03-27T14:10:00Z">
        <w:r w:rsidR="00806FA4">
          <w:t xml:space="preserve">The </w:t>
        </w:r>
      </w:ins>
      <w:ins w:id="30" w:author="Roberto" w:date="2018-03-28T15:05:00Z">
        <w:r w:rsidR="00EE6901">
          <w:t xml:space="preserve">UK </w:t>
        </w:r>
      </w:ins>
      <w:ins w:id="31" w:author="Tank Green" w:date="2018-03-27T14:10:00Z">
        <w:r w:rsidR="00806FA4">
          <w:t xml:space="preserve">FF index </w:t>
        </w:r>
      </w:ins>
      <w:del w:id="32" w:author="Tank Green" w:date="2018-03-27T14:10:00Z">
        <w:r w:rsidRPr="005C2604" w:rsidDel="00806FA4">
          <w:delText xml:space="preserve">It </w:delText>
        </w:r>
      </w:del>
      <w:r w:rsidRPr="005C2604">
        <w:t xml:space="preserve">is not </w:t>
      </w:r>
      <w:r w:rsidR="00970C9F" w:rsidRPr="005C2604">
        <w:t xml:space="preserve">designed to </w:t>
      </w:r>
      <w:del w:id="33" w:author="Tank Green" w:date="2018-03-27T14:10:00Z">
        <w:r w:rsidR="00970C9F" w:rsidRPr="005C2604" w:rsidDel="00806FA4">
          <w:delText xml:space="preserve">pick </w:delText>
        </w:r>
      </w:del>
      <w:ins w:id="34" w:author="Tank Green" w:date="2018-03-27T14:10:00Z">
        <w:r w:rsidR="00806FA4">
          <w:t>isolate and observe</w:t>
        </w:r>
        <w:r w:rsidR="00806FA4" w:rsidRPr="005C2604">
          <w:t xml:space="preserve"> </w:t>
        </w:r>
      </w:ins>
      <w:r w:rsidR="00970C9F" w:rsidRPr="005C2604">
        <w:t>local changes</w:t>
      </w:r>
      <w:ins w:id="35" w:author="Tank Green" w:date="2018-03-27T16:33:00Z">
        <w:r w:rsidR="00896019">
          <w:t>,</w:t>
        </w:r>
      </w:ins>
      <w:r w:rsidR="00970C9F" w:rsidRPr="005C2604">
        <w:t xml:space="preserve"> or particular retail area</w:t>
      </w:r>
      <w:del w:id="36" w:author="Tank Green" w:date="2018-03-27T14:10:00Z">
        <w:r w:rsidR="00970C9F" w:rsidRPr="005C2604" w:rsidDel="00806FA4">
          <w:delText>s</w:delText>
        </w:r>
      </w:del>
      <w:r w:rsidR="00970C9F" w:rsidRPr="005C2604">
        <w:t xml:space="preserve"> characteristics, </w:t>
      </w:r>
      <w:r w:rsidR="00970C9F" w:rsidRPr="005C2604">
        <w:rPr>
          <w:rFonts w:ascii="Calibri" w:eastAsia="Times New Roman" w:hAnsi="Calibri" w:cs="Calibri"/>
          <w:color w:val="000000"/>
          <w:lang w:eastAsia="en-GB"/>
        </w:rPr>
        <w:t>but</w:t>
      </w:r>
      <w:ins w:id="37" w:author="Tank Green" w:date="2018-03-27T14:10:00Z">
        <w:r w:rsidR="00806FA4">
          <w:rPr>
            <w:rFonts w:ascii="Calibri" w:eastAsia="Times New Roman" w:hAnsi="Calibri" w:cs="Calibri"/>
            <w:color w:val="000000"/>
            <w:lang w:eastAsia="en-GB"/>
          </w:rPr>
          <w:t xml:space="preserve"> rather it is designed</w:t>
        </w:r>
      </w:ins>
      <w:r w:rsidR="00970C9F" w:rsidRPr="005C2604">
        <w:rPr>
          <w:rFonts w:ascii="Calibri" w:eastAsia="Times New Roman" w:hAnsi="Calibri" w:cs="Calibri"/>
          <w:color w:val="000000"/>
          <w:lang w:eastAsia="en-GB"/>
        </w:rPr>
        <w:t xml:space="preserve"> to be representative of what is happening</w:t>
      </w:r>
      <w:ins w:id="38" w:author="Tank Green" w:date="2018-03-27T14:11:00Z">
        <w:r w:rsidR="00806FA4">
          <w:rPr>
            <w:rFonts w:ascii="Calibri" w:eastAsia="Times New Roman" w:hAnsi="Calibri" w:cs="Calibri"/>
            <w:color w:val="000000"/>
            <w:lang w:eastAsia="en-GB"/>
          </w:rPr>
          <w:t xml:space="preserve"> more generally</w:t>
        </w:r>
      </w:ins>
      <w:r w:rsidR="00970C9F" w:rsidRPr="005C2604">
        <w:rPr>
          <w:rFonts w:ascii="Calibri" w:eastAsia="Times New Roman" w:hAnsi="Calibri" w:cs="Calibri"/>
          <w:color w:val="000000"/>
          <w:lang w:eastAsia="en-GB"/>
        </w:rPr>
        <w:t xml:space="preserve"> </w:t>
      </w:r>
      <w:r w:rsidR="00BF53F2">
        <w:rPr>
          <w:rFonts w:ascii="Calibri" w:eastAsia="Times New Roman" w:hAnsi="Calibri" w:cs="Calibri"/>
          <w:noProof/>
          <w:color w:val="000000"/>
          <w:lang w:eastAsia="en-GB"/>
        </w:rPr>
        <w:t>i</w:t>
      </w:r>
      <w:r w:rsidR="00970C9F" w:rsidRPr="00BF53F2">
        <w:rPr>
          <w:rFonts w:ascii="Calibri" w:eastAsia="Times New Roman" w:hAnsi="Calibri" w:cs="Calibri"/>
          <w:noProof/>
          <w:color w:val="000000"/>
          <w:lang w:eastAsia="en-GB"/>
        </w:rPr>
        <w:t>n</w:t>
      </w:r>
      <w:r w:rsidR="00970C9F" w:rsidRPr="005C2604">
        <w:rPr>
          <w:rFonts w:ascii="Calibri" w:eastAsia="Times New Roman" w:hAnsi="Calibri" w:cs="Calibri"/>
          <w:color w:val="000000"/>
          <w:lang w:eastAsia="en-GB"/>
        </w:rPr>
        <w:t xml:space="preserve"> any given town in the UK. </w:t>
      </w:r>
    </w:p>
    <w:p w14:paraId="33EE62F7" w14:textId="77777777" w:rsidR="00806FA4" w:rsidRPr="005C2604" w:rsidRDefault="00806FA4" w:rsidP="00ED0A67">
      <w:pPr>
        <w:spacing w:after="0" w:line="240" w:lineRule="auto"/>
        <w:jc w:val="both"/>
        <w:rPr>
          <w:rFonts w:ascii="Calibri" w:eastAsia="Times New Roman" w:hAnsi="Calibri" w:cs="Calibri"/>
          <w:color w:val="000000"/>
          <w:lang w:eastAsia="en-GB"/>
        </w:rPr>
      </w:pPr>
    </w:p>
    <w:p w14:paraId="5B5767FC" w14:textId="77777777" w:rsidR="00DF1354" w:rsidRPr="005C2604" w:rsidRDefault="00DF1354" w:rsidP="00ED0A67">
      <w:pPr>
        <w:jc w:val="both"/>
      </w:pPr>
      <w:r w:rsidRPr="005C2604">
        <w:t xml:space="preserve">The </w:t>
      </w:r>
      <w:del w:id="39" w:author="Tank Green" w:date="2018-03-27T14:11:00Z">
        <w:r w:rsidRPr="005C2604" w:rsidDel="00806FA4">
          <w:delText xml:space="preserve">proposed </w:delText>
        </w:r>
      </w:del>
      <w:ins w:id="40" w:author="Tank Green" w:date="2018-03-27T14:11:00Z">
        <w:r w:rsidR="00806FA4">
          <w:t>FF</w:t>
        </w:r>
        <w:r w:rsidR="00806FA4" w:rsidRPr="005C2604">
          <w:t xml:space="preserve"> </w:t>
        </w:r>
      </w:ins>
      <w:r w:rsidRPr="005C2604">
        <w:t>index is calculated as follows:</w:t>
      </w:r>
    </w:p>
    <w:p w14:paraId="175C6B5D" w14:textId="77777777" w:rsidR="00734031" w:rsidRDefault="00DF1354">
      <w:pPr>
        <w:keepNext/>
        <w:jc w:val="center"/>
        <w:rPr>
          <w:ins w:id="41" w:author="Tank Green" w:date="2018-03-28T09:56:00Z"/>
        </w:rPr>
        <w:pPrChange w:id="42" w:author="Tank Green" w:date="2018-03-28T09:56:00Z">
          <w:pPr>
            <w:jc w:val="center"/>
          </w:pPr>
        </w:pPrChange>
      </w:pPr>
      <m:oMathPara>
        <m:oMath>
          <m:r>
            <w:rPr>
              <w:rFonts w:ascii="Cambria Math" w:hAnsi="Cambria Math"/>
            </w:rPr>
            <m:t xml:space="preserve">Footfall </m:t>
          </m:r>
          <m:r>
            <w:rPr>
              <w:rFonts w:ascii="Cambria Math" w:hAnsi="Cambria Math" w:cs="Cambria Math"/>
            </w:rPr>
            <m:t>i</m:t>
          </m:r>
          <m:r>
            <w:rPr>
              <w:rFonts w:ascii="Cambria Math" w:hAnsi="Cambria Math"/>
            </w:rPr>
            <m:t xml:space="preserve">ndex </m:t>
          </m:r>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b-a</m:t>
                  </m:r>
                </m:num>
                <m:den>
                  <m:r>
                    <w:rPr>
                      <w:rFonts w:ascii="Cambria Math" w:hAnsi="Cambria Math"/>
                    </w:rPr>
                    <m:t>an</m:t>
                  </m:r>
                </m:den>
              </m:f>
            </m:e>
          </m:d>
          <m:r>
            <w:rPr>
              <w:rFonts w:ascii="Cambria Math" w:hAnsi="Cambria Math"/>
            </w:rPr>
            <m:t>*100</m:t>
          </m:r>
        </m:oMath>
      </m:oMathPara>
    </w:p>
    <w:p w14:paraId="4F8F9EF5" w14:textId="64BB526E" w:rsidR="00734031" w:rsidRDefault="00734031">
      <w:pPr>
        <w:pStyle w:val="Caption"/>
        <w:jc w:val="center"/>
        <w:rPr>
          <w:ins w:id="43" w:author="Tank Green" w:date="2018-03-28T09:56:00Z"/>
        </w:rPr>
        <w:pPrChange w:id="44" w:author="Tank Green" w:date="2018-03-28T09:56:00Z">
          <w:pPr>
            <w:pStyle w:val="Caption"/>
          </w:pPr>
        </w:pPrChange>
      </w:pPr>
      <w:bookmarkStart w:id="45" w:name="_Ref509994356"/>
      <w:ins w:id="46" w:author="Tank Green" w:date="2018-03-28T09:56:00Z">
        <w:r>
          <w:t xml:space="preserve">Equation </w:t>
        </w:r>
        <w:r>
          <w:fldChar w:fldCharType="begin"/>
        </w:r>
        <w:r>
          <w:instrText xml:space="preserve"> SEQ Equation \* ARABIC </w:instrText>
        </w:r>
      </w:ins>
      <w:r>
        <w:fldChar w:fldCharType="separate"/>
      </w:r>
      <w:ins w:id="47" w:author="Tank Green" w:date="2018-03-28T11:10:00Z">
        <w:r w:rsidR="008F0C9E">
          <w:rPr>
            <w:noProof/>
          </w:rPr>
          <w:t>1</w:t>
        </w:r>
      </w:ins>
      <w:ins w:id="48" w:author="Tank Green" w:date="2018-03-28T09:56:00Z">
        <w:r>
          <w:fldChar w:fldCharType="end"/>
        </w:r>
        <w:bookmarkEnd w:id="45"/>
      </w:ins>
    </w:p>
    <w:p w14:paraId="433D089C" w14:textId="467DC338" w:rsidR="00DF1354" w:rsidRPr="005C2604" w:rsidDel="00734031" w:rsidRDefault="00E83C69" w:rsidP="00E83C69">
      <w:pPr>
        <w:jc w:val="center"/>
        <w:rPr>
          <w:del w:id="49" w:author="Tank Green" w:date="2018-03-28T09:56:00Z"/>
          <w:rFonts w:eastAsiaTheme="minorEastAsia"/>
        </w:rPr>
      </w:pPr>
      <w:del w:id="50" w:author="Tank Green" w:date="2018-03-28T09:56:00Z">
        <w:r w:rsidDel="00BF3F34">
          <w:rPr>
            <w:rFonts w:eastAsiaTheme="minorEastAsia"/>
          </w:rPr>
          <w:delText xml:space="preserve">                      </w:delText>
        </w:r>
        <w:r w:rsidDel="00734031">
          <w:rPr>
            <w:rFonts w:eastAsiaTheme="minorEastAsia"/>
          </w:rPr>
          <w:delText xml:space="preserve">   (1)</w:delText>
        </w:r>
      </w:del>
    </w:p>
    <w:p w14:paraId="17802F40" w14:textId="5C659A19" w:rsidR="00970C9F" w:rsidRPr="005C2604" w:rsidRDefault="00DF1354">
      <w:pPr>
        <w:rPr>
          <w:rFonts w:eastAsiaTheme="minorEastAsia"/>
        </w:rPr>
        <w:pPrChange w:id="51" w:author="Tank Green" w:date="2018-03-28T09:56:00Z">
          <w:pPr>
            <w:jc w:val="both"/>
          </w:pPr>
        </w:pPrChange>
      </w:pPr>
      <w:proofErr w:type="gramStart"/>
      <w:r w:rsidRPr="005C2604">
        <w:t>where</w:t>
      </w:r>
      <w:proofErr w:type="gramEnd"/>
      <w:r w:rsidRPr="005C2604">
        <w:t xml:space="preserve"> b = Total footfall at period </w:t>
      </w:r>
      <w:r w:rsidR="001A5AB7" w:rsidRPr="00776B61">
        <w:rPr>
          <w:i/>
        </w:rPr>
        <w:t>b</w:t>
      </w:r>
      <w:r w:rsidR="001A5AB7" w:rsidRPr="005C2604">
        <w:t>, a</w:t>
      </w:r>
      <w:r w:rsidRPr="005C2604">
        <w:t xml:space="preserve"> = Total footfall at</w:t>
      </w:r>
      <w:r w:rsidR="00776B61">
        <w:t xml:space="preserve"> </w:t>
      </w:r>
      <w:r w:rsidRPr="00136BD5">
        <w:rPr>
          <w:noProof/>
        </w:rPr>
        <w:t>period</w:t>
      </w:r>
      <w:r w:rsidRPr="005C2604">
        <w:t xml:space="preserve"> </w:t>
      </w:r>
      <w:r w:rsidR="00535144" w:rsidRPr="00776B61">
        <w:rPr>
          <w:i/>
        </w:rPr>
        <w:t>a</w:t>
      </w:r>
      <w:r w:rsidR="00535144">
        <w:t xml:space="preserve">, </w:t>
      </w:r>
      <w:proofErr w:type="spellStart"/>
      <w:r w:rsidR="00535144" w:rsidRPr="00136BD5">
        <w:rPr>
          <w:i/>
        </w:rPr>
        <w:t>a≠b</w:t>
      </w:r>
      <w:proofErr w:type="spellEnd"/>
      <w:ins w:id="52" w:author="Tank Green" w:date="2018-03-27T14:11:00Z">
        <w:r w:rsidR="00B70009">
          <w:rPr>
            <w:i/>
          </w:rPr>
          <w:t>,</w:t>
        </w:r>
      </w:ins>
      <w:r w:rsidR="00535144">
        <w:t xml:space="preserve"> and </w:t>
      </w:r>
      <w:r w:rsidR="00535144" w:rsidRPr="00776B61">
        <w:rPr>
          <w:i/>
        </w:rPr>
        <w:t>n</w:t>
      </w:r>
      <w:r w:rsidR="00535144">
        <w:t xml:space="preserve"> is </w:t>
      </w:r>
      <w:ins w:id="53" w:author="Roberto" w:date="2018-03-28T15:13:00Z">
        <w:r w:rsidR="008A6CF5">
          <w:t xml:space="preserve">an integer representing </w:t>
        </w:r>
      </w:ins>
      <w:r w:rsidR="00535144">
        <w:t xml:space="preserve">the </w:t>
      </w:r>
      <w:del w:id="54" w:author="Roberto" w:date="2018-03-28T15:12:00Z">
        <w:r w:rsidR="00535144" w:rsidDel="008A6CF5">
          <w:delText xml:space="preserve">time </w:delText>
        </w:r>
      </w:del>
      <w:ins w:id="55" w:author="Roberto" w:date="2018-03-28T15:12:00Z">
        <w:r w:rsidR="008A6CF5">
          <w:t xml:space="preserve">distance </w:t>
        </w:r>
      </w:ins>
      <w:del w:id="56" w:author="Roberto" w:date="2018-03-28T15:12:00Z">
        <w:r w:rsidR="00535144" w:rsidDel="008A6CF5">
          <w:delText xml:space="preserve">elapsed </w:delText>
        </w:r>
      </w:del>
      <w:r w:rsidR="00535144">
        <w:t>between b and a</w:t>
      </w:r>
      <w:ins w:id="57" w:author="Roberto" w:date="2018-03-28T15:12:00Z">
        <w:r w:rsidR="008A6CF5">
          <w:t xml:space="preserve">, </w:t>
        </w:r>
      </w:ins>
      <w:ins w:id="58" w:author="Roberto" w:date="2018-03-28T15:14:00Z">
        <w:r w:rsidR="008A6CF5">
          <w:t>f</w:t>
        </w:r>
      </w:ins>
      <w:ins w:id="59" w:author="Roberto" w:date="2018-03-28T15:12:00Z">
        <w:r w:rsidR="008A6CF5">
          <w:t xml:space="preserve">or example, if </w:t>
        </w:r>
      </w:ins>
      <w:ins w:id="60" w:author="Roberto" w:date="2018-03-28T15:14:00Z">
        <w:r w:rsidR="008A6CF5">
          <w:t>a=July 2016</w:t>
        </w:r>
      </w:ins>
      <w:ins w:id="61" w:author="Roberto" w:date="2018-03-28T15:12:00Z">
        <w:r w:rsidR="008A6CF5">
          <w:t xml:space="preserve"> and </w:t>
        </w:r>
      </w:ins>
      <w:ins w:id="62" w:author="Roberto" w:date="2018-03-28T15:14:00Z">
        <w:r w:rsidR="008A6CF5">
          <w:t>b=July 2017, n=12.</w:t>
        </w:r>
      </w:ins>
      <w:del w:id="63" w:author="Roberto" w:date="2018-03-28T15:12:00Z">
        <w:r w:rsidR="00535144" w:rsidDel="008A6CF5">
          <w:delText>.</w:delText>
        </w:r>
      </w:del>
    </w:p>
    <w:p w14:paraId="6C69AE24" w14:textId="2592060F" w:rsidR="00B0180D" w:rsidDel="00896019" w:rsidRDefault="00DF1354" w:rsidP="00ED0A67">
      <w:pPr>
        <w:spacing w:after="0" w:line="240" w:lineRule="auto"/>
        <w:jc w:val="both"/>
        <w:rPr>
          <w:del w:id="64" w:author="Tank Green" w:date="2018-03-27T16:34:00Z"/>
        </w:rPr>
      </w:pPr>
      <w:r w:rsidRPr="005C2604">
        <w:t>Quantiti</w:t>
      </w:r>
      <w:ins w:id="65" w:author="Tank Green" w:date="2018-03-28T13:28:00Z">
        <w:r w:rsidR="00C72217">
          <w:t>e</w:t>
        </w:r>
      </w:ins>
      <w:del w:id="66" w:author="Unknown">
        <w:r w:rsidRPr="005C2604" w:rsidDel="00BF3F34">
          <w:delText>e</w:delText>
        </w:r>
      </w:del>
      <w:ins w:id="67" w:author="Tank Green" w:date="2018-03-28T09:56:00Z">
        <w:r w:rsidRPr="005C2604">
          <w:t>s</w:t>
        </w:r>
      </w:ins>
      <w:r w:rsidRPr="005C2604">
        <w:t xml:space="preserve"> </w:t>
      </w:r>
      <w:r w:rsidR="00E83C69">
        <w:rPr>
          <w:i/>
        </w:rPr>
        <w:t>b</w:t>
      </w:r>
      <w:r w:rsidRPr="005C2604">
        <w:t xml:space="preserve"> and </w:t>
      </w:r>
      <w:proofErr w:type="gramStart"/>
      <w:r w:rsidR="00E83C69">
        <w:rPr>
          <w:i/>
        </w:rPr>
        <w:t>a</w:t>
      </w:r>
      <w:r w:rsidRPr="005C2604">
        <w:t xml:space="preserve"> </w:t>
      </w:r>
      <w:r w:rsidRPr="00BF53F2">
        <w:rPr>
          <w:noProof/>
        </w:rPr>
        <w:t>depend</w:t>
      </w:r>
      <w:proofErr w:type="gramEnd"/>
      <w:r w:rsidRPr="005C2604">
        <w:t xml:space="preserve"> on the aggregated FF counts at each location</w:t>
      </w:r>
      <w:ins w:id="68" w:author="Tank Green" w:date="2018-03-27T14:16:00Z">
        <w:r w:rsidR="00B70009">
          <w:t>. There is a great heterogeneity in</w:t>
        </w:r>
      </w:ins>
      <w:del w:id="69" w:author="Tank Green" w:date="2018-03-27T14:16:00Z">
        <w:r w:rsidRPr="005C2604" w:rsidDel="00B70009">
          <w:delText>, which</w:delText>
        </w:r>
      </w:del>
      <w:r w:rsidRPr="005C2604">
        <w:t xml:space="preserve"> </w:t>
      </w:r>
      <w:r w:rsidR="00656F32" w:rsidRPr="005C2604">
        <w:t>spatial-temporal distribution</w:t>
      </w:r>
      <w:ins w:id="70" w:author="Tank Green" w:date="2018-03-27T14:17:00Z">
        <w:r w:rsidR="00B70009">
          <w:t>:</w:t>
        </w:r>
      </w:ins>
      <w:del w:id="71" w:author="Tank Green" w:date="2018-03-27T14:17:00Z">
        <w:r w:rsidR="00656F32" w:rsidRPr="005C2604" w:rsidDel="00B70009">
          <w:delText xml:space="preserve"> </w:delText>
        </w:r>
        <w:r w:rsidR="0076187B" w:rsidRPr="005C2604" w:rsidDel="00B70009">
          <w:delText>exhibits a great heterogeneity, varying</w:delText>
        </w:r>
      </w:del>
      <w:ins w:id="72" w:author="Tank Green" w:date="2018-03-27T14:17:00Z">
        <w:r w:rsidR="00B70009">
          <w:t xml:space="preserve"> we began with</w:t>
        </w:r>
      </w:ins>
      <w:del w:id="73" w:author="Tank Green" w:date="2018-03-27T14:17:00Z">
        <w:r w:rsidR="0076187B" w:rsidRPr="005C2604" w:rsidDel="00B70009">
          <w:delText xml:space="preserve"> from</w:delText>
        </w:r>
      </w:del>
      <w:r w:rsidR="0076187B" w:rsidRPr="005C2604">
        <w:t xml:space="preserve"> </w:t>
      </w:r>
      <w:r w:rsidR="00DD6B66" w:rsidRPr="005C2604">
        <w:t>9</w:t>
      </w:r>
      <w:r w:rsidR="0076187B" w:rsidRPr="005C2604">
        <w:t xml:space="preserve"> locations in July 2015</w:t>
      </w:r>
      <w:ins w:id="74" w:author="Tank Green" w:date="2018-03-27T14:17:00Z">
        <w:r w:rsidR="004E6C06">
          <w:t xml:space="preserve">, </w:t>
        </w:r>
      </w:ins>
      <w:ins w:id="75" w:author="Tank Green" w:date="2018-03-28T13:28:00Z">
        <w:r w:rsidR="00C72217">
          <w:t>a figure which rose to</w:t>
        </w:r>
      </w:ins>
      <w:del w:id="76" w:author="Tank Green" w:date="2018-03-27T14:17:00Z">
        <w:r w:rsidR="0076187B" w:rsidRPr="005C2604" w:rsidDel="00B70009">
          <w:delText xml:space="preserve"> to</w:delText>
        </w:r>
      </w:del>
      <w:r w:rsidR="0076187B" w:rsidRPr="005C2604">
        <w:t xml:space="preserve"> </w:t>
      </w:r>
      <w:commentRangeStart w:id="77"/>
      <w:commentRangeStart w:id="78"/>
      <w:r w:rsidR="00DD6B66" w:rsidRPr="005C2604">
        <w:t>791</w:t>
      </w:r>
      <w:commentRangeEnd w:id="77"/>
      <w:r w:rsidR="00896019">
        <w:rPr>
          <w:rStyle w:val="CommentReference"/>
        </w:rPr>
        <w:commentReference w:id="77"/>
      </w:r>
      <w:commentRangeEnd w:id="78"/>
      <w:r w:rsidR="002537BB">
        <w:rPr>
          <w:rStyle w:val="CommentReference"/>
        </w:rPr>
        <w:commentReference w:id="78"/>
      </w:r>
      <w:r w:rsidR="0076187B" w:rsidRPr="005C2604">
        <w:t xml:space="preserve"> </w:t>
      </w:r>
      <w:del w:id="79" w:author="Tank Green" w:date="2018-03-27T14:17:00Z">
        <w:r w:rsidR="0076187B" w:rsidRPr="005C2604" w:rsidDel="004E6C06">
          <w:delText xml:space="preserve">by the </w:delText>
        </w:r>
      </w:del>
      <w:ins w:id="80" w:author="Tank Green" w:date="2018-03-28T13:29:00Z">
        <w:r w:rsidR="00C72217">
          <w:t>by</w:t>
        </w:r>
      </w:ins>
      <w:ins w:id="81" w:author="Tank Green" w:date="2018-03-27T14:17:00Z">
        <w:r w:rsidR="004E6C06">
          <w:t xml:space="preserve"> the </w:t>
        </w:r>
      </w:ins>
      <w:r w:rsidR="0076187B" w:rsidRPr="005C2604">
        <w:t xml:space="preserve">end of January 2018. To accommodate these variations, a system of weights is applied </w:t>
      </w:r>
      <w:r w:rsidR="001A5AB7" w:rsidRPr="005C2604">
        <w:t xml:space="preserve">to each location </w:t>
      </w:r>
      <w:del w:id="82" w:author="Tank Green" w:date="2018-03-27T14:18:00Z">
        <w:r w:rsidR="001A5AB7" w:rsidRPr="005C2604" w:rsidDel="004E6C06">
          <w:delText xml:space="preserve">that </w:delText>
        </w:r>
      </w:del>
      <w:ins w:id="83" w:author="Tank Green" w:date="2018-03-27T14:18:00Z">
        <w:r w:rsidR="004E6C06">
          <w:t>which</w:t>
        </w:r>
        <w:r w:rsidR="004E6C06" w:rsidRPr="005C2604">
          <w:t xml:space="preserve"> </w:t>
        </w:r>
      </w:ins>
      <w:del w:id="84" w:author="Tank Green" w:date="2018-03-27T14:26:00Z">
        <w:r w:rsidR="001A5AB7" w:rsidRPr="005C2604" w:rsidDel="00B0180D">
          <w:delText xml:space="preserve">allows </w:delText>
        </w:r>
        <w:r w:rsidR="00BF53F2" w:rsidDel="00B0180D">
          <w:rPr>
            <w:noProof/>
          </w:rPr>
          <w:delText>making</w:delText>
        </w:r>
      </w:del>
      <w:ins w:id="85" w:author="Tank Green" w:date="2018-03-27T14:26:00Z">
        <w:r w:rsidR="00B0180D">
          <w:t>enables making</w:t>
        </w:r>
      </w:ins>
      <w:r w:rsidR="001A5AB7" w:rsidRPr="005C2604">
        <w:t xml:space="preserve"> </w:t>
      </w:r>
      <w:r w:rsidR="00E83C69">
        <w:rPr>
          <w:i/>
        </w:rPr>
        <w:t>b</w:t>
      </w:r>
      <w:r w:rsidR="001A5AB7" w:rsidRPr="005C2604">
        <w:t xml:space="preserve"> and </w:t>
      </w:r>
      <w:r w:rsidR="00E83C69">
        <w:rPr>
          <w:i/>
        </w:rPr>
        <w:t>a</w:t>
      </w:r>
      <w:r w:rsidR="001A5AB7" w:rsidRPr="005C2604">
        <w:t xml:space="preserve"> statistically comparable to each other. The weighting procedure is </w:t>
      </w:r>
      <w:r w:rsidR="00C501B8" w:rsidRPr="005C2604">
        <w:t xml:space="preserve">explained in Appendix A. </w:t>
      </w:r>
    </w:p>
    <w:p w14:paraId="2D4A82A1" w14:textId="6DFF4317" w:rsidR="00B02C00" w:rsidRPr="005C2604" w:rsidRDefault="00940C53" w:rsidP="00ED0A67">
      <w:pPr>
        <w:spacing w:after="0" w:line="240" w:lineRule="auto"/>
        <w:jc w:val="both"/>
      </w:pPr>
      <w:r>
        <w:t xml:space="preserve">Along with </w:t>
      </w:r>
      <w:r w:rsidR="00DB0A57">
        <w:t>the</w:t>
      </w:r>
      <w:r>
        <w:t xml:space="preserve"> weighted system, </w:t>
      </w:r>
      <w:r w:rsidR="00231F25">
        <w:t>the</w:t>
      </w:r>
      <w:ins w:id="86" w:author="Tank Green" w:date="2018-03-27T14:19:00Z">
        <w:r w:rsidR="00B0180D">
          <w:t xml:space="preserve"> FF</w:t>
        </w:r>
      </w:ins>
      <w:r w:rsidR="00231F25">
        <w:t xml:space="preserve"> index </w:t>
      </w:r>
      <w:ins w:id="87" w:author="Tank Green" w:date="2018-03-27T14:27:00Z">
        <w:r w:rsidR="00B0180D">
          <w:t xml:space="preserve">also </w:t>
        </w:r>
      </w:ins>
      <w:del w:id="88" w:author="Tank Green" w:date="2018-03-27T14:19:00Z">
        <w:r w:rsidR="00983DE2" w:rsidDel="00B0180D">
          <w:delText>takes</w:delText>
        </w:r>
        <w:r w:rsidR="00231F25" w:rsidDel="00B0180D">
          <w:delText xml:space="preserve"> care</w:delText>
        </w:r>
        <w:r w:rsidR="009024BD" w:rsidDel="00B0180D">
          <w:delText xml:space="preserve"> of</w:delText>
        </w:r>
      </w:del>
      <w:ins w:id="89" w:author="Tank Green" w:date="2018-03-27T14:19:00Z">
        <w:r w:rsidR="00B0180D">
          <w:t>accounts for</w:t>
        </w:r>
      </w:ins>
      <w:r w:rsidR="009024BD">
        <w:t xml:space="preserve"> possible duplicated</w:t>
      </w:r>
      <w:r w:rsidR="00983DE2">
        <w:t xml:space="preserve"> counts</w:t>
      </w:r>
      <w:ins w:id="90" w:author="Tank Green" w:date="2018-03-27T14:27:00Z">
        <w:r w:rsidR="00B0180D">
          <w:t xml:space="preserve"> which may be</w:t>
        </w:r>
      </w:ins>
      <w:r w:rsidR="00983DE2">
        <w:t xml:space="preserve"> generated by sensors </w:t>
      </w:r>
      <w:r w:rsidR="002706F0">
        <w:t xml:space="preserve">in close proximity to each other. </w:t>
      </w:r>
      <w:r w:rsidR="00EE6309">
        <w:t>Thi</w:t>
      </w:r>
      <w:r w:rsidR="00F21D92">
        <w:t xml:space="preserve">s is explained in </w:t>
      </w:r>
      <w:ins w:id="91" w:author="Tank Green" w:date="2018-03-28T13:29:00Z">
        <w:r w:rsidR="00C72217">
          <w:t xml:space="preserve">more </w:t>
        </w:r>
      </w:ins>
      <w:r w:rsidR="00F21D92">
        <w:t xml:space="preserve">detail in </w:t>
      </w:r>
      <w:r w:rsidR="00EE6309">
        <w:t>section</w:t>
      </w:r>
      <w:r w:rsidR="00662177">
        <w:t xml:space="preserve"> 3.3.1</w:t>
      </w:r>
      <w:r w:rsidR="00EE6309">
        <w:t xml:space="preserve">. </w:t>
      </w:r>
    </w:p>
    <w:p w14:paraId="1E823587" w14:textId="77777777" w:rsidR="007B3C14" w:rsidRPr="005C2604" w:rsidRDefault="007B3C14" w:rsidP="00ED0A67">
      <w:pPr>
        <w:spacing w:after="0" w:line="240" w:lineRule="auto"/>
        <w:jc w:val="both"/>
      </w:pPr>
    </w:p>
    <w:p w14:paraId="044C4A1F" w14:textId="77777777" w:rsidR="0076187B" w:rsidRPr="005C2604" w:rsidRDefault="0076187B" w:rsidP="00ED0A67">
      <w:pPr>
        <w:pStyle w:val="ListParagraph"/>
        <w:numPr>
          <w:ilvl w:val="0"/>
          <w:numId w:val="2"/>
        </w:numPr>
        <w:jc w:val="both"/>
      </w:pPr>
      <w:r w:rsidRPr="005C2604">
        <w:t>Monthly index</w:t>
      </w:r>
    </w:p>
    <w:p w14:paraId="7DC44513" w14:textId="6A709F44" w:rsidR="005535C0" w:rsidDel="00472E24" w:rsidRDefault="00FA1428">
      <w:pPr>
        <w:jc w:val="both"/>
        <w:rPr>
          <w:del w:id="92" w:author="Tank Green" w:date="2018-03-27T15:10:00Z"/>
          <w:rStyle w:val="CommentReference"/>
        </w:rPr>
        <w:pPrChange w:id="93" w:author="Tank Green" w:date="2018-03-27T15:10:00Z">
          <w:pPr>
            <w:jc w:val="center"/>
          </w:pPr>
        </w:pPrChange>
      </w:pPr>
      <w:ins w:id="94" w:author="Tank Green" w:date="2018-03-27T14:27:00Z">
        <w:r>
          <w:rPr>
            <w:rFonts w:ascii="Calibri" w:eastAsia="Times New Roman" w:hAnsi="Calibri" w:cs="Calibri"/>
            <w:color w:val="000000"/>
            <w:lang w:eastAsia="en-GB"/>
          </w:rPr>
          <w:t>I</w:t>
        </w:r>
      </w:ins>
      <w:del w:id="95" w:author="Tank Green" w:date="2018-03-27T14:27:00Z">
        <w:r w:rsidR="00F21D92" w:rsidDel="00FA1428">
          <w:delText xml:space="preserve">First, as </w:delText>
        </w:r>
        <w:r w:rsidR="00F21D92" w:rsidRPr="005C2604" w:rsidDel="00FA1428">
          <w:rPr>
            <w:rFonts w:ascii="Calibri" w:eastAsia="Times New Roman" w:hAnsi="Calibri" w:cs="Calibri"/>
            <w:color w:val="000000"/>
            <w:lang w:eastAsia="en-GB"/>
          </w:rPr>
          <w:delText>i</w:delText>
        </w:r>
      </w:del>
      <w:r w:rsidR="00F21D92" w:rsidRPr="005C2604">
        <w:rPr>
          <w:rFonts w:ascii="Calibri" w:eastAsia="Times New Roman" w:hAnsi="Calibri" w:cs="Calibri"/>
          <w:color w:val="000000"/>
          <w:lang w:eastAsia="en-GB"/>
        </w:rPr>
        <w:t xml:space="preserve">n the early months of the </w:t>
      </w:r>
      <w:r w:rsidR="00F21D92" w:rsidRPr="00BF53F2">
        <w:rPr>
          <w:rFonts w:ascii="Calibri" w:eastAsia="Times New Roman" w:hAnsi="Calibri" w:cs="Calibri"/>
          <w:noProof/>
          <w:color w:val="000000"/>
          <w:lang w:eastAsia="en-GB"/>
        </w:rPr>
        <w:t>project</w:t>
      </w:r>
      <w:r w:rsidR="00BF53F2">
        <w:rPr>
          <w:rFonts w:ascii="Calibri" w:eastAsia="Times New Roman" w:hAnsi="Calibri" w:cs="Calibri"/>
          <w:noProof/>
          <w:color w:val="000000"/>
          <w:lang w:eastAsia="en-GB"/>
        </w:rPr>
        <w:t>,</w:t>
      </w:r>
      <w:r w:rsidR="00F21D92" w:rsidRPr="005C2604">
        <w:rPr>
          <w:rFonts w:ascii="Calibri" w:eastAsia="Times New Roman" w:hAnsi="Calibri" w:cs="Calibri"/>
          <w:color w:val="000000"/>
          <w:lang w:eastAsia="en-GB"/>
        </w:rPr>
        <w:t xml:space="preserve"> the number of cities </w:t>
      </w:r>
      <w:r w:rsidR="00F21D92">
        <w:rPr>
          <w:rFonts w:ascii="Calibri" w:eastAsia="Times New Roman" w:hAnsi="Calibri" w:cs="Calibri"/>
          <w:color w:val="000000"/>
          <w:lang w:eastAsia="en-GB"/>
        </w:rPr>
        <w:t xml:space="preserve">and locations </w:t>
      </w:r>
      <w:ins w:id="96" w:author="Tank Green" w:date="2018-03-27T14:27:00Z">
        <w:r w:rsidR="006973E3">
          <w:rPr>
            <w:rFonts w:ascii="Calibri" w:eastAsia="Times New Roman" w:hAnsi="Calibri" w:cs="Calibri"/>
            <w:color w:val="000000"/>
            <w:lang w:eastAsia="en-GB"/>
          </w:rPr>
          <w:t xml:space="preserve">of the sensors </w:t>
        </w:r>
      </w:ins>
      <w:r w:rsidR="00F21D92">
        <w:rPr>
          <w:rFonts w:ascii="Calibri" w:eastAsia="Times New Roman" w:hAnsi="Calibri" w:cs="Calibri"/>
          <w:color w:val="000000"/>
          <w:lang w:eastAsia="en-GB"/>
        </w:rPr>
        <w:t>were</w:t>
      </w:r>
      <w:r w:rsidR="00F21D92" w:rsidRPr="005C2604">
        <w:rPr>
          <w:rFonts w:ascii="Calibri" w:eastAsia="Times New Roman" w:hAnsi="Calibri" w:cs="Calibri"/>
          <w:color w:val="000000"/>
          <w:lang w:eastAsia="en-GB"/>
        </w:rPr>
        <w:t xml:space="preserve"> </w:t>
      </w:r>
      <w:r w:rsidR="00F50D0C">
        <w:rPr>
          <w:rFonts w:ascii="Calibri" w:eastAsia="Times New Roman" w:hAnsi="Calibri" w:cs="Calibri"/>
          <w:color w:val="000000"/>
          <w:lang w:eastAsia="en-GB"/>
        </w:rPr>
        <w:t>very</w:t>
      </w:r>
      <w:r w:rsidR="00F21D92" w:rsidRPr="005C2604">
        <w:rPr>
          <w:rFonts w:ascii="Calibri" w:eastAsia="Times New Roman" w:hAnsi="Calibri" w:cs="Calibri"/>
          <w:color w:val="000000"/>
          <w:lang w:eastAsia="en-GB"/>
        </w:rPr>
        <w:t xml:space="preserve"> limited</w:t>
      </w:r>
      <w:ins w:id="97" w:author="Tank Green" w:date="2018-03-28T13:29:00Z">
        <w:r w:rsidR="00C72217">
          <w:rPr>
            <w:rFonts w:ascii="Calibri" w:eastAsia="Times New Roman" w:hAnsi="Calibri" w:cs="Calibri"/>
            <w:color w:val="000000"/>
            <w:lang w:eastAsia="en-GB"/>
          </w:rPr>
          <w:t>.</w:t>
        </w:r>
      </w:ins>
      <w:del w:id="98" w:author="Tank Green" w:date="2018-03-27T14:33:00Z">
        <w:r w:rsidR="00F21D92" w:rsidRPr="005C2604" w:rsidDel="006973E3">
          <w:rPr>
            <w:rFonts w:ascii="Calibri" w:eastAsia="Times New Roman" w:hAnsi="Calibri" w:cs="Calibri"/>
            <w:color w:val="000000"/>
            <w:lang w:eastAsia="en-GB"/>
          </w:rPr>
          <w:delText xml:space="preserve"> </w:delText>
        </w:r>
      </w:del>
      <w:ins w:id="99" w:author="Tank Green" w:date="2018-03-27T14:32:00Z">
        <w:r w:rsidR="006973E3">
          <w:rPr>
            <w:rFonts w:ascii="Calibri" w:eastAsia="Times New Roman" w:hAnsi="Calibri" w:cs="Calibri"/>
            <w:color w:val="000000"/>
            <w:lang w:eastAsia="en-GB"/>
          </w:rPr>
          <w:t xml:space="preserve"> </w:t>
        </w:r>
      </w:ins>
      <w:ins w:id="100" w:author="Tank Green" w:date="2018-03-28T13:29:00Z">
        <w:r w:rsidR="00C72217">
          <w:rPr>
            <w:rFonts w:ascii="Calibri" w:eastAsia="Times New Roman" w:hAnsi="Calibri" w:cs="Calibri"/>
            <w:color w:val="000000"/>
            <w:lang w:eastAsia="en-GB"/>
          </w:rPr>
          <w:t>W</w:t>
        </w:r>
      </w:ins>
      <w:ins w:id="101" w:author="Tank Green" w:date="2018-03-27T14:30:00Z">
        <w:r w:rsidR="006973E3">
          <w:rPr>
            <w:rFonts w:ascii="Calibri" w:eastAsia="Times New Roman" w:hAnsi="Calibri" w:cs="Calibri"/>
            <w:color w:val="000000"/>
            <w:lang w:eastAsia="en-GB"/>
          </w:rPr>
          <w:t xml:space="preserve">e </w:t>
        </w:r>
      </w:ins>
      <w:ins w:id="102" w:author="Tank Green" w:date="2018-03-27T14:31:00Z">
        <w:r w:rsidR="006973E3">
          <w:rPr>
            <w:rFonts w:ascii="Calibri" w:eastAsia="Times New Roman" w:hAnsi="Calibri" w:cs="Calibri"/>
            <w:color w:val="000000"/>
            <w:lang w:eastAsia="en-GB"/>
          </w:rPr>
          <w:t xml:space="preserve">initially </w:t>
        </w:r>
      </w:ins>
      <w:ins w:id="103" w:author="Tank Green" w:date="2018-03-27T14:32:00Z">
        <w:r w:rsidR="006973E3">
          <w:rPr>
            <w:rFonts w:ascii="Calibri" w:eastAsia="Times New Roman" w:hAnsi="Calibri" w:cs="Calibri"/>
            <w:color w:val="000000"/>
            <w:lang w:eastAsia="en-GB"/>
          </w:rPr>
          <w:t xml:space="preserve">only </w:t>
        </w:r>
      </w:ins>
      <w:ins w:id="104" w:author="Tank Green" w:date="2018-03-27T14:31:00Z">
        <w:r w:rsidR="006973E3">
          <w:rPr>
            <w:rFonts w:ascii="Calibri" w:eastAsia="Times New Roman" w:hAnsi="Calibri" w:cs="Calibri"/>
            <w:color w:val="000000"/>
            <w:lang w:eastAsia="en-GB"/>
          </w:rPr>
          <w:t xml:space="preserve">had sensors in </w:t>
        </w:r>
      </w:ins>
      <w:ins w:id="105" w:author="Tank Green" w:date="2018-03-27T14:29:00Z">
        <w:r w:rsidR="006973E3">
          <w:rPr>
            <w:rFonts w:ascii="Calibri" w:eastAsia="Times New Roman" w:hAnsi="Calibri" w:cs="Calibri"/>
            <w:color w:val="000000"/>
            <w:lang w:eastAsia="en-GB"/>
          </w:rPr>
          <w:t xml:space="preserve">2 </w:t>
        </w:r>
      </w:ins>
      <w:ins w:id="106" w:author="Tank Green" w:date="2018-03-28T13:29:00Z">
        <w:r w:rsidR="00C72217">
          <w:rPr>
            <w:rFonts w:ascii="Calibri" w:eastAsia="Times New Roman" w:hAnsi="Calibri" w:cs="Calibri"/>
            <w:color w:val="000000"/>
            <w:lang w:eastAsia="en-GB"/>
          </w:rPr>
          <w:t>urban locations</w:t>
        </w:r>
      </w:ins>
      <w:ins w:id="107" w:author="Tank Green" w:date="2018-03-27T14:32:00Z">
        <w:r w:rsidR="006973E3">
          <w:rPr>
            <w:rFonts w:ascii="Calibri" w:eastAsia="Times New Roman" w:hAnsi="Calibri" w:cs="Calibri"/>
            <w:color w:val="000000"/>
            <w:lang w:eastAsia="en-GB"/>
          </w:rPr>
          <w:t xml:space="preserve"> </w:t>
        </w:r>
      </w:ins>
      <w:ins w:id="108" w:author="Tank Green" w:date="2018-03-27T14:29:00Z">
        <w:r w:rsidR="006973E3">
          <w:rPr>
            <w:rFonts w:ascii="Calibri" w:eastAsia="Times New Roman" w:hAnsi="Calibri" w:cs="Calibri"/>
            <w:color w:val="000000"/>
            <w:lang w:eastAsia="en-GB"/>
          </w:rPr>
          <w:t>(</w:t>
        </w:r>
      </w:ins>
      <w:ins w:id="109" w:author="Tank Green" w:date="2018-03-27T14:28:00Z">
        <w:r w:rsidR="006973E3" w:rsidRPr="005C2604">
          <w:rPr>
            <w:rFonts w:ascii="Calibri" w:eastAsia="Times New Roman" w:hAnsi="Calibri" w:cs="Calibri"/>
            <w:color w:val="000000"/>
            <w:lang w:eastAsia="en-GB"/>
          </w:rPr>
          <w:t>London and Market Harborough</w:t>
        </w:r>
      </w:ins>
      <w:ins w:id="110" w:author="Tank Green" w:date="2018-03-27T14:29:00Z">
        <w:r w:rsidR="006973E3">
          <w:rPr>
            <w:rFonts w:ascii="Calibri" w:eastAsia="Times New Roman" w:hAnsi="Calibri" w:cs="Calibri"/>
            <w:color w:val="000000"/>
            <w:lang w:eastAsia="en-GB"/>
          </w:rPr>
          <w:t>)</w:t>
        </w:r>
      </w:ins>
      <w:ins w:id="111" w:author="Tank Green" w:date="2018-03-27T14:33:00Z">
        <w:r w:rsidR="006973E3">
          <w:rPr>
            <w:rFonts w:ascii="Calibri" w:eastAsia="Times New Roman" w:hAnsi="Calibri" w:cs="Calibri"/>
            <w:color w:val="000000"/>
            <w:lang w:eastAsia="en-GB"/>
          </w:rPr>
          <w:t>, so the FF index recorded during this period cannot be considered</w:t>
        </w:r>
      </w:ins>
      <w:ins w:id="112" w:author="Tank Green" w:date="2018-03-28T13:30:00Z">
        <w:r w:rsidR="00C72217">
          <w:rPr>
            <w:rFonts w:ascii="Calibri" w:eastAsia="Times New Roman" w:hAnsi="Calibri" w:cs="Calibri"/>
            <w:color w:val="000000"/>
            <w:lang w:eastAsia="en-GB"/>
          </w:rPr>
          <w:t xml:space="preserve"> to be</w:t>
        </w:r>
      </w:ins>
      <w:del w:id="113" w:author="Tank Green" w:date="2018-03-27T14:28:00Z">
        <w:r w:rsidR="00F21D92" w:rsidRPr="005C2604" w:rsidDel="006973E3">
          <w:rPr>
            <w:rFonts w:ascii="Calibri" w:eastAsia="Times New Roman" w:hAnsi="Calibri" w:cs="Calibri"/>
            <w:color w:val="000000"/>
            <w:lang w:eastAsia="en-GB"/>
          </w:rPr>
          <w:delText>(</w:delText>
        </w:r>
      </w:del>
      <w:del w:id="114" w:author="Tank Green" w:date="2018-03-27T14:34:00Z">
        <w:r w:rsidR="00F21D92" w:rsidRPr="005C2604" w:rsidDel="006973E3">
          <w:rPr>
            <w:rFonts w:ascii="Calibri" w:eastAsia="Times New Roman" w:hAnsi="Calibri" w:cs="Calibri"/>
            <w:color w:val="000000"/>
            <w:lang w:eastAsia="en-GB"/>
          </w:rPr>
          <w:delText>less than 10</w:delText>
        </w:r>
        <w:r w:rsidR="00F21D92" w:rsidDel="006973E3">
          <w:rPr>
            <w:rFonts w:ascii="Calibri" w:eastAsia="Times New Roman" w:hAnsi="Calibri" w:cs="Calibri"/>
            <w:color w:val="000000"/>
            <w:lang w:eastAsia="en-GB"/>
          </w:rPr>
          <w:delText xml:space="preserve"> cities in general and i</w:delText>
        </w:r>
        <w:r w:rsidR="00F21D92" w:rsidRPr="005C2604" w:rsidDel="006973E3">
          <w:rPr>
            <w:rFonts w:ascii="Calibri" w:eastAsia="Times New Roman" w:hAnsi="Calibri" w:cs="Calibri"/>
            <w:color w:val="000000"/>
            <w:lang w:eastAsia="en-GB"/>
          </w:rPr>
          <w:delText>n Jul</w:delText>
        </w:r>
        <w:r w:rsidR="00F21D92" w:rsidDel="006973E3">
          <w:rPr>
            <w:rFonts w:ascii="Calibri" w:eastAsia="Times New Roman" w:hAnsi="Calibri" w:cs="Calibri"/>
            <w:color w:val="000000"/>
            <w:lang w:eastAsia="en-GB"/>
          </w:rPr>
          <w:delText>y 2015 only 2 cities:</w:delText>
        </w:r>
      </w:del>
      <w:del w:id="115" w:author="Tank Green" w:date="2018-03-27T14:28:00Z">
        <w:r w:rsidR="00F21D92" w:rsidDel="006973E3">
          <w:rPr>
            <w:rFonts w:ascii="Calibri" w:eastAsia="Times New Roman" w:hAnsi="Calibri" w:cs="Calibri"/>
            <w:color w:val="000000"/>
            <w:lang w:eastAsia="en-GB"/>
          </w:rPr>
          <w:delText xml:space="preserve"> </w:delText>
        </w:r>
        <w:r w:rsidR="00F21D92" w:rsidRPr="005C2604" w:rsidDel="006973E3">
          <w:rPr>
            <w:rFonts w:ascii="Calibri" w:eastAsia="Times New Roman" w:hAnsi="Calibri" w:cs="Calibri"/>
            <w:color w:val="000000"/>
            <w:lang w:eastAsia="en-GB"/>
          </w:rPr>
          <w:delText>London and Market Harborough</w:delText>
        </w:r>
      </w:del>
      <w:del w:id="116" w:author="Tank Green" w:date="2018-03-27T14:34:00Z">
        <w:r w:rsidR="00F21D92" w:rsidDel="006973E3">
          <w:rPr>
            <w:rFonts w:ascii="Calibri" w:eastAsia="Times New Roman" w:hAnsi="Calibri" w:cs="Calibri"/>
            <w:color w:val="000000"/>
            <w:lang w:eastAsia="en-GB"/>
          </w:rPr>
          <w:delText>), the index at those months</w:delText>
        </w:r>
        <w:r w:rsidR="00F21D92" w:rsidRPr="005C2604" w:rsidDel="006973E3">
          <w:rPr>
            <w:rFonts w:ascii="Calibri" w:eastAsia="Times New Roman" w:hAnsi="Calibri" w:cs="Calibri"/>
            <w:color w:val="000000"/>
            <w:lang w:eastAsia="en-GB"/>
          </w:rPr>
          <w:delText xml:space="preserve"> </w:delText>
        </w:r>
        <w:r w:rsidR="00F21D92" w:rsidDel="006973E3">
          <w:rPr>
            <w:rFonts w:ascii="Calibri" w:eastAsia="Times New Roman" w:hAnsi="Calibri" w:cs="Calibri"/>
            <w:color w:val="000000"/>
            <w:lang w:eastAsia="en-GB"/>
          </w:rPr>
          <w:delText>was</w:delText>
        </w:r>
        <w:r w:rsidR="00F21D92" w:rsidRPr="005C2604" w:rsidDel="006973E3">
          <w:rPr>
            <w:rFonts w:ascii="Calibri" w:eastAsia="Times New Roman" w:hAnsi="Calibri" w:cs="Calibri"/>
            <w:color w:val="000000"/>
            <w:lang w:eastAsia="en-GB"/>
          </w:rPr>
          <w:delText xml:space="preserve"> </w:delText>
        </w:r>
        <w:r w:rsidR="00F21D92" w:rsidDel="006973E3">
          <w:rPr>
            <w:rFonts w:ascii="Calibri" w:eastAsia="Times New Roman" w:hAnsi="Calibri" w:cs="Calibri"/>
            <w:color w:val="000000"/>
            <w:lang w:eastAsia="en-GB"/>
          </w:rPr>
          <w:delText>hardly</w:delText>
        </w:r>
      </w:del>
      <w:r w:rsidR="00F21D92" w:rsidRPr="005C2604">
        <w:rPr>
          <w:rFonts w:ascii="Calibri" w:eastAsia="Times New Roman" w:hAnsi="Calibri" w:cs="Calibri"/>
          <w:color w:val="000000"/>
          <w:lang w:eastAsia="en-GB"/>
        </w:rPr>
        <w:t xml:space="preserve"> representative </w:t>
      </w:r>
      <w:del w:id="117" w:author="Tank Green" w:date="2018-03-27T14:34:00Z">
        <w:r w:rsidR="00F21D92" w:rsidRPr="005C2604" w:rsidDel="006973E3">
          <w:rPr>
            <w:rFonts w:ascii="Calibri" w:eastAsia="Times New Roman" w:hAnsi="Calibri" w:cs="Calibri"/>
            <w:color w:val="000000"/>
            <w:lang w:eastAsia="en-GB"/>
          </w:rPr>
          <w:delText xml:space="preserve">for </w:delText>
        </w:r>
      </w:del>
      <w:ins w:id="118" w:author="Tank Green" w:date="2018-03-27T14:34:00Z">
        <w:r w:rsidR="006973E3">
          <w:rPr>
            <w:rFonts w:ascii="Calibri" w:eastAsia="Times New Roman" w:hAnsi="Calibri" w:cs="Calibri"/>
            <w:color w:val="000000"/>
            <w:lang w:eastAsia="en-GB"/>
          </w:rPr>
          <w:t>of</w:t>
        </w:r>
        <w:r w:rsidR="006973E3" w:rsidRPr="005C2604">
          <w:rPr>
            <w:rFonts w:ascii="Calibri" w:eastAsia="Times New Roman" w:hAnsi="Calibri" w:cs="Calibri"/>
            <w:color w:val="000000"/>
            <w:lang w:eastAsia="en-GB"/>
          </w:rPr>
          <w:t xml:space="preserve"> </w:t>
        </w:r>
      </w:ins>
      <w:r w:rsidR="00F21D92" w:rsidRPr="005C2604">
        <w:rPr>
          <w:rFonts w:ascii="Calibri" w:eastAsia="Times New Roman" w:hAnsi="Calibri" w:cs="Calibri"/>
          <w:color w:val="000000"/>
          <w:lang w:eastAsia="en-GB"/>
        </w:rPr>
        <w:t xml:space="preserve">the whole country. </w:t>
      </w:r>
      <w:ins w:id="119" w:author="Tank Green" w:date="2018-03-27T14:34:00Z">
        <w:r w:rsidR="006973E3">
          <w:rPr>
            <w:rFonts w:ascii="Calibri" w:eastAsia="Times New Roman" w:hAnsi="Calibri" w:cs="Calibri"/>
            <w:color w:val="000000"/>
            <w:lang w:eastAsia="en-GB"/>
          </w:rPr>
          <w:t xml:space="preserve">However, </w:t>
        </w:r>
      </w:ins>
      <w:del w:id="120" w:author="Tank Green" w:date="2018-03-27T14:34:00Z">
        <w:r w:rsidR="00F21D92" w:rsidRPr="005C2604" w:rsidDel="006973E3">
          <w:rPr>
            <w:rFonts w:ascii="Calibri" w:eastAsia="Times New Roman" w:hAnsi="Calibri" w:cs="Calibri"/>
            <w:color w:val="000000"/>
            <w:lang w:eastAsia="en-GB"/>
          </w:rPr>
          <w:delText>B</w:delText>
        </w:r>
      </w:del>
      <w:ins w:id="121" w:author="Tank Green" w:date="2018-03-27T14:34:00Z">
        <w:r w:rsidR="006973E3">
          <w:rPr>
            <w:rFonts w:ascii="Calibri" w:eastAsia="Times New Roman" w:hAnsi="Calibri" w:cs="Calibri"/>
            <w:color w:val="000000"/>
            <w:lang w:eastAsia="en-GB"/>
          </w:rPr>
          <w:t>b</w:t>
        </w:r>
      </w:ins>
      <w:r w:rsidR="00F21D92" w:rsidRPr="005C2604">
        <w:rPr>
          <w:rFonts w:ascii="Calibri" w:eastAsia="Times New Roman" w:hAnsi="Calibri" w:cs="Calibri"/>
          <w:color w:val="000000"/>
          <w:lang w:eastAsia="en-GB"/>
        </w:rPr>
        <w:t xml:space="preserve">y July 2016 the number of </w:t>
      </w:r>
      <w:del w:id="122" w:author="Tank Green" w:date="2018-03-27T14:34:00Z">
        <w:r w:rsidR="00F21D92" w:rsidRPr="005C2604" w:rsidDel="006973E3">
          <w:rPr>
            <w:rFonts w:ascii="Calibri" w:eastAsia="Times New Roman" w:hAnsi="Calibri" w:cs="Calibri"/>
            <w:color w:val="000000"/>
            <w:lang w:eastAsia="en-GB"/>
          </w:rPr>
          <w:delText xml:space="preserve">cities </w:delText>
        </w:r>
      </w:del>
      <w:ins w:id="123" w:author="Tank Green" w:date="2018-03-28T13:30:00Z">
        <w:r w:rsidR="00C72217">
          <w:rPr>
            <w:rFonts w:ascii="Calibri" w:eastAsia="Times New Roman" w:hAnsi="Calibri" w:cs="Calibri"/>
            <w:color w:val="000000"/>
            <w:lang w:eastAsia="en-GB"/>
          </w:rPr>
          <w:t xml:space="preserve">urban locations </w:t>
        </w:r>
      </w:ins>
      <w:ins w:id="124" w:author="Tank Green" w:date="2018-03-27T14:34:00Z">
        <w:r w:rsidR="006973E3">
          <w:rPr>
            <w:rFonts w:ascii="Calibri" w:eastAsia="Times New Roman" w:hAnsi="Calibri" w:cs="Calibri"/>
            <w:color w:val="000000"/>
            <w:lang w:eastAsia="en-GB"/>
          </w:rPr>
          <w:t>with sensors had</w:t>
        </w:r>
        <w:r w:rsidR="006973E3" w:rsidRPr="005C2604">
          <w:rPr>
            <w:rFonts w:ascii="Calibri" w:eastAsia="Times New Roman" w:hAnsi="Calibri" w:cs="Calibri"/>
            <w:color w:val="000000"/>
            <w:lang w:eastAsia="en-GB"/>
          </w:rPr>
          <w:t xml:space="preserve"> </w:t>
        </w:r>
      </w:ins>
      <w:r w:rsidR="00F21D92" w:rsidRPr="005C2604">
        <w:rPr>
          <w:rFonts w:ascii="Calibri" w:eastAsia="Times New Roman" w:hAnsi="Calibri" w:cs="Calibri"/>
          <w:color w:val="000000"/>
          <w:lang w:eastAsia="en-GB"/>
        </w:rPr>
        <w:t>reached 52</w:t>
      </w:r>
      <w:ins w:id="125" w:author="Tank Green" w:date="2018-03-27T14:37:00Z">
        <w:r w:rsidR="00AF16F0">
          <w:rPr>
            <w:rFonts w:ascii="Calibri" w:eastAsia="Times New Roman" w:hAnsi="Calibri" w:cs="Calibri"/>
            <w:color w:val="000000"/>
            <w:lang w:eastAsia="en-GB"/>
          </w:rPr>
          <w:t>. As t</w:t>
        </w:r>
      </w:ins>
      <w:ins w:id="126" w:author="Tank Green" w:date="2018-03-27T14:36:00Z">
        <w:r w:rsidR="00AF16F0">
          <w:rPr>
            <w:rFonts w:ascii="Calibri" w:eastAsia="Times New Roman" w:hAnsi="Calibri" w:cs="Calibri"/>
            <w:color w:val="000000"/>
            <w:lang w:eastAsia="en-GB"/>
          </w:rPr>
          <w:t>his numerical increase was coupled with an increase in the diversity of locations</w:t>
        </w:r>
      </w:ins>
      <w:ins w:id="127" w:author="Tank Green" w:date="2018-03-27T14:37:00Z">
        <w:r w:rsidR="00AF16F0">
          <w:rPr>
            <w:rFonts w:ascii="Calibri" w:eastAsia="Times New Roman" w:hAnsi="Calibri" w:cs="Calibri"/>
            <w:color w:val="000000"/>
            <w:lang w:eastAsia="en-GB"/>
          </w:rPr>
          <w:t>, we have chosen to begin our analysis of the FF index from this point.</w:t>
        </w:r>
      </w:ins>
      <w:ins w:id="128" w:author="Tank Green" w:date="2018-03-28T13:31:00Z">
        <w:r w:rsidR="006A238F">
          <w:rPr>
            <w:rFonts w:ascii="Calibri" w:eastAsia="Times New Roman" w:hAnsi="Calibri" w:cs="Calibri"/>
            <w:color w:val="000000"/>
            <w:lang w:eastAsia="en-GB"/>
          </w:rPr>
          <w:t xml:space="preserve"> Therefore,</w:t>
        </w:r>
      </w:ins>
      <w:del w:id="129" w:author="Tank Green" w:date="2018-03-27T14:35:00Z">
        <w:r w:rsidR="00F21D92" w:rsidRPr="005C2604" w:rsidDel="006973E3">
          <w:rPr>
            <w:rFonts w:ascii="Calibri" w:eastAsia="Times New Roman" w:hAnsi="Calibri" w:cs="Calibri"/>
            <w:color w:val="000000"/>
            <w:lang w:eastAsia="en-GB"/>
          </w:rPr>
          <w:delText xml:space="preserve"> </w:delText>
        </w:r>
      </w:del>
      <w:del w:id="130" w:author="Tank Green" w:date="2018-03-27T14:38:00Z">
        <w:r w:rsidR="00F21D92" w:rsidRPr="005C2604" w:rsidDel="00AF16F0">
          <w:rPr>
            <w:rFonts w:ascii="Calibri" w:eastAsia="Times New Roman" w:hAnsi="Calibri" w:cs="Calibri"/>
            <w:color w:val="000000"/>
            <w:lang w:eastAsia="en-GB"/>
          </w:rPr>
          <w:delText xml:space="preserve">and the diversity of </w:delText>
        </w:r>
        <w:r w:rsidR="00F21D92" w:rsidDel="00AF16F0">
          <w:rPr>
            <w:rFonts w:ascii="Calibri" w:eastAsia="Times New Roman" w:hAnsi="Calibri" w:cs="Calibri"/>
            <w:color w:val="000000"/>
            <w:lang w:eastAsia="en-GB"/>
          </w:rPr>
          <w:delText>locations</w:delText>
        </w:r>
        <w:r w:rsidR="00F21D92" w:rsidRPr="005C2604" w:rsidDel="00AF16F0">
          <w:rPr>
            <w:rFonts w:ascii="Calibri" w:eastAsia="Times New Roman" w:hAnsi="Calibri" w:cs="Calibri"/>
            <w:color w:val="000000"/>
            <w:lang w:eastAsia="en-GB"/>
          </w:rPr>
          <w:delText xml:space="preserve"> is </w:delText>
        </w:r>
        <w:r w:rsidR="00F50D0C" w:rsidDel="00AF16F0">
          <w:rPr>
            <w:rFonts w:ascii="Calibri" w:eastAsia="Times New Roman" w:hAnsi="Calibri" w:cs="Calibri"/>
            <w:color w:val="000000"/>
            <w:lang w:eastAsia="en-GB"/>
          </w:rPr>
          <w:delText xml:space="preserve">quite </w:delText>
        </w:r>
        <w:r w:rsidR="00F21D92" w:rsidDel="00AF16F0">
          <w:rPr>
            <w:rFonts w:ascii="Calibri" w:eastAsia="Times New Roman" w:hAnsi="Calibri" w:cs="Calibri"/>
            <w:color w:val="000000"/>
            <w:lang w:eastAsia="en-GB"/>
          </w:rPr>
          <w:delText>high</w:delText>
        </w:r>
        <w:r w:rsidR="00F21D92" w:rsidRPr="005C2604" w:rsidDel="00AF16F0">
          <w:rPr>
            <w:rFonts w:ascii="Calibri" w:eastAsia="Times New Roman" w:hAnsi="Calibri" w:cs="Calibri"/>
            <w:color w:val="000000"/>
            <w:lang w:eastAsia="en-GB"/>
          </w:rPr>
          <w:delText xml:space="preserve">, </w:delText>
        </w:r>
        <w:r w:rsidR="00F50D0C" w:rsidDel="00AF16F0">
          <w:rPr>
            <w:rFonts w:ascii="Calibri" w:eastAsia="Times New Roman" w:hAnsi="Calibri" w:cs="Calibri"/>
            <w:color w:val="000000"/>
            <w:lang w:eastAsia="en-GB"/>
          </w:rPr>
          <w:delText xml:space="preserve">so </w:delText>
        </w:r>
        <w:r w:rsidR="00F21D92" w:rsidRPr="005C2604" w:rsidDel="00AF16F0">
          <w:rPr>
            <w:rFonts w:ascii="Calibri" w:eastAsia="Times New Roman" w:hAnsi="Calibri" w:cs="Calibri"/>
            <w:color w:val="000000"/>
            <w:lang w:eastAsia="en-GB"/>
          </w:rPr>
          <w:delText xml:space="preserve">we propose </w:delText>
        </w:r>
        <w:r w:rsidR="00F21D92" w:rsidDel="00AF16F0">
          <w:rPr>
            <w:rFonts w:ascii="Calibri" w:eastAsia="Times New Roman" w:hAnsi="Calibri" w:cs="Calibri"/>
            <w:color w:val="000000"/>
            <w:lang w:eastAsia="en-GB"/>
          </w:rPr>
          <w:delText xml:space="preserve">to start the index from </w:delText>
        </w:r>
        <w:r w:rsidR="001E1E59" w:rsidDel="00AF16F0">
          <w:rPr>
            <w:rFonts w:ascii="Calibri" w:eastAsia="Times New Roman" w:hAnsi="Calibri" w:cs="Calibri"/>
            <w:color w:val="000000"/>
            <w:lang w:eastAsia="en-GB"/>
          </w:rPr>
          <w:delText>that</w:delText>
        </w:r>
        <w:r w:rsidR="00F21D92" w:rsidDel="00AF16F0">
          <w:rPr>
            <w:rFonts w:ascii="Calibri" w:eastAsia="Times New Roman" w:hAnsi="Calibri" w:cs="Calibri"/>
            <w:color w:val="000000"/>
            <w:lang w:eastAsia="en-GB"/>
          </w:rPr>
          <w:delText xml:space="preserve"> date</w:delText>
        </w:r>
        <w:r w:rsidR="00F21D92" w:rsidRPr="005C2604" w:rsidDel="00AF16F0">
          <w:rPr>
            <w:rFonts w:ascii="Calibri" w:eastAsia="Times New Roman" w:hAnsi="Calibri" w:cs="Calibri"/>
            <w:color w:val="000000"/>
            <w:lang w:eastAsia="en-GB"/>
          </w:rPr>
          <w:delText xml:space="preserve">. </w:delText>
        </w:r>
      </w:del>
      <w:r w:rsidR="007D6697">
        <w:rPr>
          <w:rFonts w:ascii="Calibri" w:eastAsia="Times New Roman" w:hAnsi="Calibri" w:cs="Calibri"/>
          <w:color w:val="000000"/>
          <w:lang w:eastAsia="en-GB"/>
        </w:rPr>
        <w:t xml:space="preserve"> </w:t>
      </w:r>
      <w:ins w:id="131" w:author="Tank Green" w:date="2018-03-27T15:09:00Z">
        <w:r w:rsidR="00472E24">
          <w:rPr>
            <w:rFonts w:ascii="Calibri" w:eastAsia="Times New Roman" w:hAnsi="Calibri" w:cs="Calibri"/>
            <w:color w:val="000000"/>
            <w:lang w:eastAsia="en-GB"/>
          </w:rPr>
          <w:fldChar w:fldCharType="begin"/>
        </w:r>
        <w:r w:rsidR="00472E24">
          <w:rPr>
            <w:rFonts w:ascii="Calibri" w:eastAsia="Times New Roman" w:hAnsi="Calibri" w:cs="Calibri"/>
            <w:color w:val="000000"/>
            <w:lang w:eastAsia="en-GB"/>
          </w:rPr>
          <w:instrText xml:space="preserve"> REF _Ref509926720 \h </w:instrText>
        </w:r>
      </w:ins>
      <w:r w:rsidR="00472E24">
        <w:rPr>
          <w:rFonts w:ascii="Calibri" w:eastAsia="Times New Roman" w:hAnsi="Calibri" w:cs="Calibri"/>
          <w:color w:val="000000"/>
          <w:lang w:eastAsia="en-GB"/>
        </w:rPr>
      </w:r>
      <w:r w:rsidR="00472E24">
        <w:rPr>
          <w:rFonts w:ascii="Calibri" w:eastAsia="Times New Roman" w:hAnsi="Calibri" w:cs="Calibri"/>
          <w:color w:val="000000"/>
          <w:lang w:eastAsia="en-GB"/>
        </w:rPr>
        <w:fldChar w:fldCharType="separate"/>
      </w:r>
      <w:ins w:id="132" w:author="Tank Green" w:date="2018-03-28T11:10:00Z">
        <w:r w:rsidR="008F0C9E">
          <w:t xml:space="preserve">Figure </w:t>
        </w:r>
        <w:r w:rsidR="008F0C9E">
          <w:rPr>
            <w:noProof/>
          </w:rPr>
          <w:t>1</w:t>
        </w:r>
      </w:ins>
      <w:ins w:id="133" w:author="Tank Green" w:date="2018-03-27T15:09:00Z">
        <w:r w:rsidR="00472E24">
          <w:rPr>
            <w:rFonts w:ascii="Calibri" w:eastAsia="Times New Roman" w:hAnsi="Calibri" w:cs="Calibri"/>
            <w:color w:val="000000"/>
            <w:lang w:eastAsia="en-GB"/>
          </w:rPr>
          <w:fldChar w:fldCharType="end"/>
        </w:r>
      </w:ins>
      <w:del w:id="134" w:author="Tank Green" w:date="2018-03-27T15:09:00Z">
        <w:r w:rsidR="00C501B8" w:rsidRPr="005C2604" w:rsidDel="00472E24">
          <w:delText>Figure 1</w:delText>
        </w:r>
      </w:del>
      <w:r w:rsidR="00C501B8" w:rsidRPr="005C2604">
        <w:t xml:space="preserve"> shows the FF index</w:t>
      </w:r>
      <w:ins w:id="135" w:author="Tank Green" w:date="2018-03-27T14:40:00Z">
        <w:r w:rsidR="001F2817">
          <w:t xml:space="preserve"> on a monthly </w:t>
        </w:r>
      </w:ins>
      <w:ins w:id="136" w:author="Tank Green" w:date="2018-03-27T14:43:00Z">
        <w:r w:rsidR="001F2817">
          <w:t xml:space="preserve">aggregated </w:t>
        </w:r>
      </w:ins>
      <w:ins w:id="137" w:author="Tank Green" w:date="2018-03-27T14:40:00Z">
        <w:r w:rsidR="001F2817">
          <w:t xml:space="preserve">basis </w:t>
        </w:r>
      </w:ins>
      <w:ins w:id="138" w:author="Tank Green" w:date="2018-03-27T14:43:00Z">
        <w:r w:rsidR="001F2817">
          <w:t>for the period of July 2016 to January 2018</w:t>
        </w:r>
      </w:ins>
      <w:ins w:id="139" w:author="Tank Green" w:date="2018-03-28T13:31:00Z">
        <w:r w:rsidR="006A238F">
          <w:t>,</w:t>
        </w:r>
      </w:ins>
      <w:ins w:id="140" w:author="Tank Green" w:date="2018-03-27T14:44:00Z">
        <w:r w:rsidR="001F2817">
          <w:t xml:space="preserve"> and</w:t>
        </w:r>
      </w:ins>
      <w:ins w:id="141" w:author="Tank Green" w:date="2018-03-28T13:31:00Z">
        <w:r w:rsidR="006A238F">
          <w:t xml:space="preserve"> in it</w:t>
        </w:r>
      </w:ins>
      <w:ins w:id="142" w:author="Tank Green" w:date="2018-03-27T14:44:00Z">
        <w:r w:rsidR="001F2817">
          <w:t xml:space="preserve"> we </w:t>
        </w:r>
      </w:ins>
      <w:del w:id="143" w:author="Tank Green" w:date="2018-03-27T14:43:00Z">
        <w:r w:rsidR="00C501B8" w:rsidRPr="005C2604" w:rsidDel="001F2817">
          <w:delText xml:space="preserve"> </w:delText>
        </w:r>
      </w:del>
      <w:del w:id="144" w:author="Tank Green" w:date="2018-03-27T14:40:00Z">
        <w:r w:rsidR="00C501B8" w:rsidRPr="005C2604" w:rsidDel="001F2817">
          <w:delText xml:space="preserve">taking </w:delText>
        </w:r>
      </w:del>
      <w:del w:id="145" w:author="Tank Green" w:date="2018-03-27T14:43:00Z">
        <w:r w:rsidR="00E83C69" w:rsidDel="001F2817">
          <w:rPr>
            <w:i/>
          </w:rPr>
          <w:delText>b</w:delText>
        </w:r>
        <w:r w:rsidR="00C501B8" w:rsidRPr="005C2604" w:rsidDel="001F2817">
          <w:delText xml:space="preserve"> and </w:delText>
        </w:r>
        <w:r w:rsidR="00E83C69" w:rsidRPr="00136BD5" w:rsidDel="001F2817">
          <w:rPr>
            <w:i/>
            <w:noProof/>
          </w:rPr>
          <w:delText>a</w:delText>
        </w:r>
        <w:r w:rsidR="00C501B8" w:rsidRPr="00136BD5" w:rsidDel="001F2817">
          <w:rPr>
            <w:noProof/>
          </w:rPr>
          <w:delText xml:space="preserve"> </w:delText>
        </w:r>
      </w:del>
      <w:del w:id="146" w:author="Tank Green" w:date="2018-03-27T14:40:00Z">
        <w:r w:rsidR="00C501B8" w:rsidRPr="00136BD5" w:rsidDel="001F2817">
          <w:rPr>
            <w:noProof/>
          </w:rPr>
          <w:delText xml:space="preserve">as </w:delText>
        </w:r>
      </w:del>
      <w:del w:id="147" w:author="Tank Green" w:date="2018-03-27T14:43:00Z">
        <w:r w:rsidR="00C501B8" w:rsidRPr="00136BD5" w:rsidDel="001F2817">
          <w:rPr>
            <w:noProof/>
          </w:rPr>
          <w:delText>consecutive months</w:delText>
        </w:r>
        <w:r w:rsidR="00C501B8" w:rsidRPr="005C2604" w:rsidDel="001F2817">
          <w:delText>.</w:delText>
        </w:r>
      </w:del>
      <w:del w:id="148" w:author="Tank Green" w:date="2018-03-27T14:44:00Z">
        <w:r w:rsidR="00C501B8" w:rsidRPr="005C2604" w:rsidDel="001F2817">
          <w:delText xml:space="preserve"> </w:delText>
        </w:r>
        <w:r w:rsidR="009804FE" w:rsidRPr="005C2604" w:rsidDel="001F2817">
          <w:delText xml:space="preserve">Throughout </w:delText>
        </w:r>
        <w:r w:rsidR="005F7F02" w:rsidRPr="005C2604" w:rsidDel="001F2817">
          <w:delText xml:space="preserve">this </w:delText>
        </w:r>
        <w:r w:rsidR="005535C0" w:rsidRPr="005C2604" w:rsidDel="001F2817">
          <w:delText>period,</w:delText>
        </w:r>
        <w:r w:rsidR="009804FE" w:rsidRPr="005C2604" w:rsidDel="001F2817">
          <w:delText xml:space="preserve"> </w:delText>
        </w:r>
        <w:r w:rsidR="005535C0" w:rsidRPr="005C2604" w:rsidDel="001F2817">
          <w:delText xml:space="preserve">we </w:delText>
        </w:r>
      </w:del>
      <w:r w:rsidR="005535C0" w:rsidRPr="005C2604">
        <w:t>can</w:t>
      </w:r>
      <w:ins w:id="149" w:author="Tank Green" w:date="2018-03-27T14:44:00Z">
        <w:r w:rsidR="001F2817">
          <w:t xml:space="preserve"> clearly</w:t>
        </w:r>
      </w:ins>
      <w:r w:rsidR="005535C0" w:rsidRPr="005C2604">
        <w:t xml:space="preserve"> observe different trends </w:t>
      </w:r>
      <w:ins w:id="150" w:author="Tank Green" w:date="2018-03-27T14:44:00Z">
        <w:r w:rsidR="001F2817">
          <w:t>across the year</w:t>
        </w:r>
      </w:ins>
      <w:del w:id="151" w:author="Tank Green" w:date="2018-03-27T14:44:00Z">
        <w:r w:rsidR="005535C0" w:rsidRPr="005C2604" w:rsidDel="001F2817">
          <w:delText>according to different seasons</w:delText>
        </w:r>
      </w:del>
      <w:r w:rsidR="009804FE" w:rsidRPr="005C2604">
        <w:t xml:space="preserve">. </w:t>
      </w:r>
      <w:del w:id="152" w:author="Tank Green" w:date="2018-03-27T14:44:00Z">
        <w:r w:rsidR="005535C0" w:rsidRPr="005C2604" w:rsidDel="001F2817">
          <w:delText xml:space="preserve">The </w:delText>
        </w:r>
      </w:del>
      <w:ins w:id="153" w:author="Tank Green" w:date="2018-03-27T14:44:00Z">
        <w:r w:rsidR="001F2817">
          <w:t>For instance</w:t>
        </w:r>
      </w:ins>
      <w:ins w:id="154" w:author="Tank Green" w:date="2018-03-27T14:45:00Z">
        <w:r w:rsidR="001F2817">
          <w:t>, t</w:t>
        </w:r>
      </w:ins>
      <w:ins w:id="155" w:author="Tank Green" w:date="2018-03-27T14:44:00Z">
        <w:r w:rsidR="001F2817" w:rsidRPr="005C2604">
          <w:t xml:space="preserve">he </w:t>
        </w:r>
      </w:ins>
      <w:ins w:id="156" w:author="Tank Green" w:date="2018-03-27T14:38:00Z">
        <w:r w:rsidR="001F2817">
          <w:t xml:space="preserve">large </w:t>
        </w:r>
      </w:ins>
      <w:r w:rsidR="005535C0" w:rsidRPr="005C2604">
        <w:t xml:space="preserve">drop in FF after the Christmas period </w:t>
      </w:r>
      <w:r w:rsidR="00317BF3" w:rsidRPr="005C2604">
        <w:t xml:space="preserve">is </w:t>
      </w:r>
      <w:ins w:id="157" w:author="Tank Green" w:date="2018-03-27T14:39:00Z">
        <w:r w:rsidR="001F2817">
          <w:t>very apparent</w:t>
        </w:r>
      </w:ins>
      <w:ins w:id="158" w:author="Tank Green" w:date="2018-03-27T14:45:00Z">
        <w:r w:rsidR="001F2817">
          <w:t>;</w:t>
        </w:r>
      </w:ins>
      <w:ins w:id="159" w:author="Tank Green" w:date="2018-03-27T14:39:00Z">
        <w:r w:rsidR="001F2817">
          <w:t xml:space="preserve"> conversely, the variance </w:t>
        </w:r>
      </w:ins>
      <w:ins w:id="160" w:author="Tank Green" w:date="2018-03-27T14:45:00Z">
        <w:r w:rsidR="001F2817">
          <w:t xml:space="preserve">in FF </w:t>
        </w:r>
      </w:ins>
      <w:ins w:id="161" w:author="Tank Green" w:date="2018-03-27T14:39:00Z">
        <w:r w:rsidR="001F2817">
          <w:t>over the summer months</w:t>
        </w:r>
      </w:ins>
      <w:ins w:id="162" w:author="Tank Green" w:date="2018-03-27T14:47:00Z">
        <w:r w:rsidR="00975F66">
          <w:t xml:space="preserve"> (</w:t>
        </w:r>
        <w:del w:id="163" w:author="Roberto" w:date="2018-03-28T13:58:00Z">
          <w:r w:rsidR="00975F66" w:rsidDel="002537BB">
            <w:delText>Jun</w:delText>
          </w:r>
        </w:del>
      </w:ins>
      <w:ins w:id="164" w:author="Tank Green" w:date="2018-03-27T14:48:00Z">
        <w:del w:id="165" w:author="Roberto" w:date="2018-03-28T13:58:00Z">
          <w:r w:rsidR="00975F66" w:rsidDel="002537BB">
            <w:delText>e</w:delText>
          </w:r>
        </w:del>
      </w:ins>
      <w:ins w:id="166" w:author="Roberto" w:date="2018-03-28T13:58:00Z">
        <w:r w:rsidR="002537BB">
          <w:t>July</w:t>
        </w:r>
      </w:ins>
      <w:ins w:id="167" w:author="Tank Green" w:date="2018-03-27T14:47:00Z">
        <w:r w:rsidR="00975F66">
          <w:t>-August)</w:t>
        </w:r>
      </w:ins>
      <w:ins w:id="168" w:author="Tank Green" w:date="2018-03-27T14:39:00Z">
        <w:r w:rsidR="001F2817">
          <w:t xml:space="preserve"> is </w:t>
        </w:r>
      </w:ins>
      <w:del w:id="169" w:author="Tank Green" w:date="2018-03-27T14:39:00Z">
        <w:r w:rsidR="00317BF3" w:rsidRPr="005C2604" w:rsidDel="001F2817">
          <w:delText xml:space="preserve">evident and </w:delText>
        </w:r>
        <w:r w:rsidR="00F50D0C" w:rsidRPr="005C2604" w:rsidDel="001F2817">
          <w:delText>rather</w:delText>
        </w:r>
        <w:r w:rsidR="00317BF3" w:rsidRPr="005C2604" w:rsidDel="001F2817">
          <w:delText xml:space="preserve"> large while the change at summer time is quite low</w:delText>
        </w:r>
      </w:del>
      <w:ins w:id="170" w:author="Tank Green" w:date="2018-03-27T14:39:00Z">
        <w:r w:rsidR="001F2817">
          <w:t>quite small</w:t>
        </w:r>
      </w:ins>
      <w:r w:rsidR="00317BF3" w:rsidRPr="005C2604">
        <w:t xml:space="preserve"> </w:t>
      </w:r>
      <w:commentRangeStart w:id="171"/>
      <w:commentRangeStart w:id="172"/>
      <w:r w:rsidR="00317BF3" w:rsidRPr="005C2604">
        <w:t>(-2%)</w:t>
      </w:r>
      <w:ins w:id="173" w:author="Tank Green" w:date="2018-03-27T14:39:00Z">
        <w:r w:rsidR="001F2817">
          <w:t>.</w:t>
        </w:r>
      </w:ins>
      <w:commentRangeEnd w:id="171"/>
      <w:ins w:id="174" w:author="Tank Green" w:date="2018-03-27T14:46:00Z">
        <w:r w:rsidR="00975F66">
          <w:rPr>
            <w:rStyle w:val="CommentReference"/>
          </w:rPr>
          <w:commentReference w:id="171"/>
        </w:r>
      </w:ins>
      <w:commentRangeEnd w:id="172"/>
      <w:r w:rsidR="002537BB">
        <w:rPr>
          <w:rStyle w:val="CommentReference"/>
        </w:rPr>
        <w:commentReference w:id="172"/>
      </w:r>
    </w:p>
    <w:p w14:paraId="17C5E632" w14:textId="77777777" w:rsidR="006A238F" w:rsidRDefault="006A238F">
      <w:pPr>
        <w:jc w:val="both"/>
        <w:rPr>
          <w:ins w:id="175" w:author="Tank Green" w:date="2018-03-28T13:37:00Z"/>
        </w:rPr>
        <w:pPrChange w:id="176" w:author="Tank Green" w:date="2018-03-27T15:10:00Z">
          <w:pPr>
            <w:jc w:val="center"/>
          </w:pPr>
        </w:pPrChange>
      </w:pPr>
    </w:p>
    <w:p w14:paraId="3B510463" w14:textId="77777777" w:rsidR="00472E24" w:rsidRDefault="0002171C" w:rsidP="000465E8">
      <w:pPr>
        <w:jc w:val="center"/>
        <w:rPr>
          <w:ins w:id="177" w:author="Tank Green" w:date="2018-03-27T15:09:00Z"/>
        </w:rPr>
        <w:pPrChange w:id="178" w:author="Roberto" w:date="2018-03-28T14:21:00Z">
          <w:pPr>
            <w:jc w:val="center"/>
          </w:pPr>
        </w:pPrChange>
      </w:pPr>
      <w:r w:rsidRPr="0002171C">
        <w:rPr>
          <w:noProof/>
          <w:lang w:eastAsia="en-GB"/>
        </w:rPr>
        <w:drawing>
          <wp:inline distT="0" distB="0" distL="0" distR="0" wp14:anchorId="309E080A" wp14:editId="50CE9725">
            <wp:extent cx="5048250" cy="2746096"/>
            <wp:effectExtent l="0" t="0" r="0" b="0"/>
            <wp:docPr id="1" name="Picture 1" descr="C:\2017\ldc\indicator\oneHour\figures\monthlyIndexJuly16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monthlyIndexJuly16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937" cy="2923260"/>
                    </a:xfrm>
                    <a:prstGeom prst="rect">
                      <a:avLst/>
                    </a:prstGeom>
                    <a:noFill/>
                    <a:ln>
                      <a:noFill/>
                    </a:ln>
                  </pic:spPr>
                </pic:pic>
              </a:graphicData>
            </a:graphic>
          </wp:inline>
        </w:drawing>
      </w:r>
    </w:p>
    <w:p w14:paraId="6D9AE47C" w14:textId="0CB55F1B" w:rsidR="004A786B" w:rsidRPr="005C2604" w:rsidRDefault="00472E24">
      <w:pPr>
        <w:pStyle w:val="Caption"/>
        <w:jc w:val="center"/>
        <w:pPrChange w:id="179" w:author="Tank Green" w:date="2018-03-27T15:09:00Z">
          <w:pPr>
            <w:jc w:val="center"/>
          </w:pPr>
        </w:pPrChange>
      </w:pPr>
      <w:bookmarkStart w:id="180" w:name="_Ref509926720"/>
      <w:ins w:id="181" w:author="Tank Green" w:date="2018-03-27T15:09:00Z">
        <w:r>
          <w:t xml:space="preserve">Figure </w:t>
        </w:r>
      </w:ins>
      <w:ins w:id="182" w:author="Tank Green" w:date="2018-03-28T10:37:00Z">
        <w:r w:rsidR="003A175C">
          <w:fldChar w:fldCharType="begin"/>
        </w:r>
        <w:r w:rsidR="003A175C">
          <w:instrText xml:space="preserve"> SEQ Figure \* ARABIC </w:instrText>
        </w:r>
      </w:ins>
      <w:r w:rsidR="003A175C">
        <w:fldChar w:fldCharType="separate"/>
      </w:r>
      <w:ins w:id="183" w:author="Tank Green" w:date="2018-03-28T11:10:00Z">
        <w:r w:rsidR="008F0C9E">
          <w:rPr>
            <w:noProof/>
          </w:rPr>
          <w:t>1</w:t>
        </w:r>
      </w:ins>
      <w:ins w:id="184" w:author="Tank Green" w:date="2018-03-28T10:37:00Z">
        <w:r w:rsidR="003A175C">
          <w:fldChar w:fldCharType="end"/>
        </w:r>
      </w:ins>
      <w:bookmarkEnd w:id="180"/>
      <w:ins w:id="185" w:author="Tank Green" w:date="2018-03-27T15:09:00Z">
        <w:r>
          <w:t xml:space="preserve">. </w:t>
        </w:r>
        <w:r w:rsidRPr="00472E24">
          <w:t>Monthly FF index. We can observe that there is a considerable reduction in footfall in the periods of Dec-Jan 2017 and Dec-Jan 2018 (-23% and -40% respectively), while the remaining months do not demonstrate changes larger than 15.5%.</w:t>
        </w:r>
      </w:ins>
    </w:p>
    <w:p w14:paraId="6A3C492D" w14:textId="7ECFA081" w:rsidR="00F21D92" w:rsidRPr="009056D7" w:rsidDel="00472E24" w:rsidRDefault="002332ED" w:rsidP="00ED0A67">
      <w:pPr>
        <w:pStyle w:val="HTMLPreformatted"/>
        <w:shd w:val="clear" w:color="auto" w:fill="FFFFFF"/>
        <w:jc w:val="both"/>
        <w:rPr>
          <w:del w:id="186" w:author="Tank Green" w:date="2018-03-27T15:09:00Z"/>
          <w:rFonts w:asciiTheme="minorHAnsi" w:hAnsiTheme="minorHAnsi" w:cs="Calibri"/>
          <w:color w:val="000000"/>
          <w:sz w:val="22"/>
          <w:szCs w:val="22"/>
          <w:rPrChange w:id="187" w:author="Tank Green" w:date="2018-03-27T14:49:00Z">
            <w:rPr>
              <w:del w:id="188" w:author="Tank Green" w:date="2018-03-27T15:09:00Z"/>
              <w:rFonts w:ascii="Calibri" w:hAnsi="Calibri" w:cs="Calibri"/>
              <w:color w:val="000000"/>
              <w:sz w:val="22"/>
              <w:szCs w:val="22"/>
            </w:rPr>
          </w:rPrChange>
        </w:rPr>
      </w:pPr>
      <w:del w:id="189" w:author="Tank Green" w:date="2018-03-27T15:09:00Z">
        <w:r w:rsidRPr="009056D7" w:rsidDel="00472E24">
          <w:rPr>
            <w:rFonts w:asciiTheme="minorHAnsi" w:hAnsiTheme="minorHAnsi" w:cs="Calibri"/>
            <w:color w:val="000000"/>
            <w:rPrChange w:id="190" w:author="Tank Green" w:date="2018-03-27T14:49:00Z">
              <w:rPr>
                <w:rFonts w:ascii="Calibri" w:hAnsi="Calibri" w:cs="Calibri"/>
                <w:color w:val="000000"/>
              </w:rPr>
            </w:rPrChange>
          </w:rPr>
          <w:lastRenderedPageBreak/>
          <w:delText>Figure 1.  Monthly FF index</w:delText>
        </w:r>
        <w:r w:rsidR="00D74B36" w:rsidRPr="009056D7" w:rsidDel="00472E24">
          <w:rPr>
            <w:rFonts w:asciiTheme="minorHAnsi" w:hAnsiTheme="minorHAnsi" w:cs="Calibri"/>
            <w:color w:val="000000"/>
            <w:rPrChange w:id="191" w:author="Tank Green" w:date="2018-03-27T14:49:00Z">
              <w:rPr>
                <w:rFonts w:ascii="Calibri" w:hAnsi="Calibri" w:cs="Calibri"/>
                <w:color w:val="000000"/>
              </w:rPr>
            </w:rPrChange>
          </w:rPr>
          <w:delText xml:space="preserve">. </w:delText>
        </w:r>
      </w:del>
      <w:del w:id="192" w:author="Tank Green" w:date="2018-03-27T14:49:00Z">
        <w:r w:rsidR="00D74B36" w:rsidRPr="009056D7" w:rsidDel="009056D7">
          <w:rPr>
            <w:rFonts w:asciiTheme="minorHAnsi" w:hAnsiTheme="minorHAnsi" w:cs="Calibri"/>
            <w:color w:val="000000"/>
            <w:rPrChange w:id="193" w:author="Tank Green" w:date="2018-03-27T14:49:00Z">
              <w:rPr>
                <w:rFonts w:ascii="Calibri" w:hAnsi="Calibri" w:cs="Calibri"/>
                <w:color w:val="000000"/>
              </w:rPr>
            </w:rPrChange>
          </w:rPr>
          <w:delText>T</w:delText>
        </w:r>
      </w:del>
      <w:del w:id="194" w:author="Tank Green" w:date="2018-03-27T15:09:00Z">
        <w:r w:rsidR="00D74B36" w:rsidRPr="009056D7" w:rsidDel="00472E24">
          <w:rPr>
            <w:rFonts w:asciiTheme="minorHAnsi" w:hAnsiTheme="minorHAnsi" w:cs="Calibri"/>
            <w:color w:val="000000"/>
            <w:rPrChange w:id="195" w:author="Tank Green" w:date="2018-03-27T14:49:00Z">
              <w:rPr>
                <w:rFonts w:ascii="Calibri" w:hAnsi="Calibri" w:cs="Calibri"/>
                <w:color w:val="000000"/>
              </w:rPr>
            </w:rPrChange>
          </w:rPr>
          <w:delText>he</w:delText>
        </w:r>
      </w:del>
      <w:del w:id="196" w:author="Tank Green" w:date="2018-03-27T14:48:00Z">
        <w:r w:rsidR="00D74B36" w:rsidRPr="009056D7" w:rsidDel="009056D7">
          <w:rPr>
            <w:rFonts w:asciiTheme="minorHAnsi" w:hAnsiTheme="minorHAnsi" w:cs="Calibri"/>
            <w:color w:val="000000"/>
            <w:rPrChange w:id="197" w:author="Tank Green" w:date="2018-03-27T14:49:00Z">
              <w:rPr>
                <w:rFonts w:ascii="Calibri" w:hAnsi="Calibri" w:cs="Calibri"/>
                <w:color w:val="000000"/>
              </w:rPr>
            </w:rPrChange>
          </w:rPr>
          <w:delText xml:space="preserve"> change between </w:delText>
        </w:r>
      </w:del>
      <w:del w:id="198" w:author="Tank Green" w:date="2018-03-27T15:09:00Z">
        <w:r w:rsidR="00D74B36" w:rsidRPr="009056D7" w:rsidDel="00472E24">
          <w:rPr>
            <w:rFonts w:asciiTheme="minorHAnsi" w:hAnsiTheme="minorHAnsi" w:cs="Calibri"/>
            <w:color w:val="000000"/>
            <w:rPrChange w:id="199" w:author="Tank Green" w:date="2018-03-27T14:49:00Z">
              <w:rPr>
                <w:rFonts w:ascii="Calibri" w:hAnsi="Calibri" w:cs="Calibri"/>
                <w:color w:val="000000"/>
              </w:rPr>
            </w:rPrChange>
          </w:rPr>
          <w:delText>Dec-Jan</w:delText>
        </w:r>
        <w:r w:rsidR="007D6697" w:rsidRPr="009056D7" w:rsidDel="00472E24">
          <w:rPr>
            <w:rFonts w:asciiTheme="minorHAnsi" w:hAnsiTheme="minorHAnsi" w:cs="Calibri"/>
            <w:color w:val="000000"/>
            <w:rPrChange w:id="200" w:author="Tank Green" w:date="2018-03-27T14:49:00Z">
              <w:rPr>
                <w:rFonts w:ascii="Calibri" w:hAnsi="Calibri" w:cs="Calibri"/>
                <w:color w:val="000000"/>
              </w:rPr>
            </w:rPrChange>
          </w:rPr>
          <w:delText xml:space="preserve"> 2017 and </w:delText>
        </w:r>
        <w:r w:rsidR="00354ACC" w:rsidRPr="009056D7" w:rsidDel="00472E24">
          <w:rPr>
            <w:rFonts w:asciiTheme="minorHAnsi" w:hAnsiTheme="minorHAnsi" w:cs="Calibri"/>
            <w:color w:val="000000"/>
            <w:rPrChange w:id="201" w:author="Tank Green" w:date="2018-03-27T14:49:00Z">
              <w:rPr>
                <w:rFonts w:ascii="Calibri" w:hAnsi="Calibri" w:cs="Calibri"/>
                <w:color w:val="000000"/>
              </w:rPr>
            </w:rPrChange>
          </w:rPr>
          <w:delText>2018</w:delText>
        </w:r>
        <w:r w:rsidR="00D74B36" w:rsidRPr="009056D7" w:rsidDel="00472E24">
          <w:rPr>
            <w:rFonts w:asciiTheme="minorHAnsi" w:hAnsiTheme="minorHAnsi" w:cs="Calibri"/>
            <w:color w:val="000000"/>
            <w:rPrChange w:id="202" w:author="Tank Green" w:date="2018-03-27T14:49:00Z">
              <w:rPr>
                <w:rFonts w:ascii="Calibri" w:hAnsi="Calibri" w:cs="Calibri"/>
                <w:color w:val="000000"/>
              </w:rPr>
            </w:rPrChange>
          </w:rPr>
          <w:delText xml:space="preserve"> </w:delText>
        </w:r>
      </w:del>
      <w:del w:id="203" w:author="Tank Green" w:date="2018-03-27T14:49:00Z">
        <w:r w:rsidR="00D74B36" w:rsidRPr="009056D7" w:rsidDel="009056D7">
          <w:rPr>
            <w:rFonts w:asciiTheme="minorHAnsi" w:hAnsiTheme="minorHAnsi" w:cs="Calibri"/>
            <w:color w:val="000000"/>
            <w:rPrChange w:id="204" w:author="Tank Green" w:date="2018-03-27T14:49:00Z">
              <w:rPr>
                <w:rFonts w:ascii="Calibri" w:hAnsi="Calibri" w:cs="Calibri"/>
                <w:color w:val="000000"/>
              </w:rPr>
            </w:rPrChange>
          </w:rPr>
          <w:delText xml:space="preserve">is quite large </w:delText>
        </w:r>
      </w:del>
      <w:del w:id="205" w:author="Tank Green" w:date="2018-03-27T15:09:00Z">
        <w:r w:rsidR="00D74B36" w:rsidRPr="009056D7" w:rsidDel="00472E24">
          <w:rPr>
            <w:rFonts w:asciiTheme="minorHAnsi" w:hAnsiTheme="minorHAnsi" w:cs="Calibri"/>
            <w:color w:val="000000"/>
            <w:rPrChange w:id="206" w:author="Tank Green" w:date="2018-03-27T14:49:00Z">
              <w:rPr>
                <w:rFonts w:ascii="Calibri" w:hAnsi="Calibri" w:cs="Calibri"/>
                <w:color w:val="000000"/>
              </w:rPr>
            </w:rPrChange>
          </w:rPr>
          <w:delText>(</w:delText>
        </w:r>
        <w:r w:rsidR="007D6697" w:rsidRPr="009056D7" w:rsidDel="00472E24">
          <w:rPr>
            <w:rFonts w:asciiTheme="minorHAnsi" w:hAnsiTheme="minorHAnsi" w:cs="Calibri"/>
            <w:color w:val="000000"/>
            <w:rPrChange w:id="207" w:author="Tank Green" w:date="2018-03-27T14:49:00Z">
              <w:rPr>
                <w:rFonts w:ascii="Calibri" w:hAnsi="Calibri" w:cs="Calibri"/>
                <w:color w:val="000000"/>
              </w:rPr>
            </w:rPrChange>
          </w:rPr>
          <w:delText>-23</w:delText>
        </w:r>
        <w:r w:rsidR="00D74B36" w:rsidRPr="009056D7" w:rsidDel="00472E24">
          <w:rPr>
            <w:rFonts w:asciiTheme="minorHAnsi" w:hAnsiTheme="minorHAnsi" w:cs="Calibri"/>
            <w:color w:val="000000"/>
            <w:rPrChange w:id="208" w:author="Tank Green" w:date="2018-03-27T14:49:00Z">
              <w:rPr>
                <w:rFonts w:ascii="Calibri" w:hAnsi="Calibri" w:cs="Calibri"/>
                <w:color w:val="000000"/>
              </w:rPr>
            </w:rPrChange>
          </w:rPr>
          <w:delText xml:space="preserve">% and </w:delText>
        </w:r>
        <w:r w:rsidR="007D6697" w:rsidRPr="009056D7" w:rsidDel="00472E24">
          <w:rPr>
            <w:rFonts w:asciiTheme="minorHAnsi" w:hAnsiTheme="minorHAnsi" w:cs="Calibri"/>
            <w:color w:val="000000"/>
            <w:rPrChange w:id="209" w:author="Tank Green" w:date="2018-03-27T14:49:00Z">
              <w:rPr>
                <w:rFonts w:ascii="Calibri" w:hAnsi="Calibri" w:cs="Calibri"/>
                <w:color w:val="000000"/>
              </w:rPr>
            </w:rPrChange>
          </w:rPr>
          <w:delText>-</w:delText>
        </w:r>
        <w:r w:rsidR="00D74B36" w:rsidRPr="009056D7" w:rsidDel="00472E24">
          <w:rPr>
            <w:rFonts w:asciiTheme="minorHAnsi" w:hAnsiTheme="minorHAnsi" w:cs="Calibri"/>
            <w:color w:val="000000"/>
            <w:rPrChange w:id="210" w:author="Tank Green" w:date="2018-03-27T14:49:00Z">
              <w:rPr>
                <w:rFonts w:ascii="Calibri" w:hAnsi="Calibri" w:cs="Calibri"/>
                <w:color w:val="000000"/>
              </w:rPr>
            </w:rPrChange>
          </w:rPr>
          <w:delText xml:space="preserve">40% </w:delText>
        </w:r>
        <w:r w:rsidR="00D74B36" w:rsidRPr="009056D7" w:rsidDel="00472E24">
          <w:rPr>
            <w:rFonts w:asciiTheme="minorHAnsi" w:hAnsiTheme="minorHAnsi"/>
            <w:color w:val="212121"/>
            <w:lang w:val="en"/>
            <w:rPrChange w:id="211" w:author="Tank Green" w:date="2018-03-27T14:49:00Z">
              <w:rPr>
                <w:rFonts w:ascii="inherit" w:hAnsi="inherit"/>
                <w:color w:val="212121"/>
                <w:lang w:val="en"/>
              </w:rPr>
            </w:rPrChange>
          </w:rPr>
          <w:delText>respectively</w:delText>
        </w:r>
        <w:r w:rsidR="00D74B36" w:rsidRPr="009056D7" w:rsidDel="00472E24">
          <w:rPr>
            <w:rFonts w:asciiTheme="minorHAnsi" w:hAnsiTheme="minorHAnsi" w:cs="Calibri"/>
            <w:color w:val="000000"/>
            <w:rPrChange w:id="212" w:author="Tank Green" w:date="2018-03-27T14:49:00Z">
              <w:rPr>
                <w:rFonts w:ascii="Calibri" w:hAnsi="Calibri" w:cs="Calibri"/>
                <w:color w:val="000000"/>
              </w:rPr>
            </w:rPrChange>
          </w:rPr>
          <w:delText xml:space="preserve">) while </w:delText>
        </w:r>
      </w:del>
      <w:del w:id="213" w:author="Tank Green" w:date="2018-03-27T14:50:00Z">
        <w:r w:rsidR="00D74B36" w:rsidRPr="009056D7" w:rsidDel="009056D7">
          <w:rPr>
            <w:rFonts w:asciiTheme="minorHAnsi" w:hAnsiTheme="minorHAnsi" w:cs="Calibri"/>
            <w:color w:val="000000"/>
            <w:rPrChange w:id="214" w:author="Tank Green" w:date="2018-03-27T14:49:00Z">
              <w:rPr>
                <w:rFonts w:ascii="Calibri" w:hAnsi="Calibri" w:cs="Calibri"/>
                <w:color w:val="000000"/>
              </w:rPr>
            </w:rPrChange>
          </w:rPr>
          <w:delText xml:space="preserve">in </w:delText>
        </w:r>
      </w:del>
      <w:del w:id="215" w:author="Tank Green" w:date="2018-03-27T15:09:00Z">
        <w:r w:rsidR="00D74B36" w:rsidRPr="009056D7" w:rsidDel="00472E24">
          <w:rPr>
            <w:rFonts w:asciiTheme="minorHAnsi" w:hAnsiTheme="minorHAnsi" w:cs="Calibri"/>
            <w:color w:val="000000"/>
            <w:rPrChange w:id="216" w:author="Tank Green" w:date="2018-03-27T14:49:00Z">
              <w:rPr>
                <w:rFonts w:ascii="Calibri" w:hAnsi="Calibri" w:cs="Calibri"/>
                <w:color w:val="000000"/>
              </w:rPr>
            </w:rPrChange>
          </w:rPr>
          <w:delText xml:space="preserve">the </w:delText>
        </w:r>
      </w:del>
      <w:del w:id="217" w:author="Tank Green" w:date="2018-03-27T14:50:00Z">
        <w:r w:rsidR="00D74B36" w:rsidRPr="009056D7" w:rsidDel="009056D7">
          <w:rPr>
            <w:rFonts w:asciiTheme="minorHAnsi" w:hAnsiTheme="minorHAnsi" w:cs="Calibri"/>
            <w:color w:val="000000"/>
            <w:rPrChange w:id="218" w:author="Tank Green" w:date="2018-03-27T14:49:00Z">
              <w:rPr>
                <w:rFonts w:ascii="Calibri" w:hAnsi="Calibri" w:cs="Calibri"/>
                <w:color w:val="000000"/>
              </w:rPr>
            </w:rPrChange>
          </w:rPr>
          <w:delText>rest of both years we</w:delText>
        </w:r>
      </w:del>
      <w:del w:id="219" w:author="Tank Green" w:date="2018-03-27T15:09:00Z">
        <w:r w:rsidR="00D74B36" w:rsidRPr="009056D7" w:rsidDel="00472E24">
          <w:rPr>
            <w:rFonts w:asciiTheme="minorHAnsi" w:hAnsiTheme="minorHAnsi" w:cs="Calibri"/>
            <w:color w:val="000000"/>
            <w:rPrChange w:id="220" w:author="Tank Green" w:date="2018-03-27T14:49:00Z">
              <w:rPr>
                <w:rFonts w:ascii="Calibri" w:hAnsi="Calibri" w:cs="Calibri"/>
                <w:color w:val="000000"/>
              </w:rPr>
            </w:rPrChange>
          </w:rPr>
          <w:delText xml:space="preserve"> </w:delText>
        </w:r>
      </w:del>
      <w:del w:id="221" w:author="Tank Green" w:date="2018-03-27T14:51:00Z">
        <w:r w:rsidR="00D74B36" w:rsidRPr="009056D7" w:rsidDel="009056D7">
          <w:rPr>
            <w:rFonts w:asciiTheme="minorHAnsi" w:hAnsiTheme="minorHAnsi" w:cs="Calibri"/>
            <w:color w:val="000000"/>
            <w:rPrChange w:id="222" w:author="Tank Green" w:date="2018-03-27T14:49:00Z">
              <w:rPr>
                <w:rFonts w:ascii="Calibri" w:hAnsi="Calibri" w:cs="Calibri"/>
                <w:color w:val="000000"/>
              </w:rPr>
            </w:rPrChange>
          </w:rPr>
          <w:delText xml:space="preserve">don’t </w:delText>
        </w:r>
      </w:del>
      <w:del w:id="223" w:author="Tank Green" w:date="2018-03-27T14:50:00Z">
        <w:r w:rsidR="00D74B36" w:rsidRPr="009056D7" w:rsidDel="009056D7">
          <w:rPr>
            <w:rFonts w:asciiTheme="minorHAnsi" w:hAnsiTheme="minorHAnsi" w:cs="Calibri"/>
            <w:color w:val="000000"/>
            <w:rPrChange w:id="224" w:author="Tank Green" w:date="2018-03-27T14:49:00Z">
              <w:rPr>
                <w:rFonts w:ascii="Calibri" w:hAnsi="Calibri" w:cs="Calibri"/>
                <w:color w:val="000000"/>
              </w:rPr>
            </w:rPrChange>
          </w:rPr>
          <w:delText xml:space="preserve">find </w:delText>
        </w:r>
      </w:del>
      <w:del w:id="225" w:author="Tank Green" w:date="2018-03-27T15:09:00Z">
        <w:r w:rsidR="00D74B36" w:rsidRPr="009056D7" w:rsidDel="00472E24">
          <w:rPr>
            <w:rFonts w:asciiTheme="minorHAnsi" w:hAnsiTheme="minorHAnsi" w:cs="Calibri"/>
            <w:color w:val="000000"/>
            <w:rPrChange w:id="226" w:author="Tank Green" w:date="2018-03-27T14:49:00Z">
              <w:rPr>
                <w:rFonts w:ascii="Calibri" w:hAnsi="Calibri" w:cs="Calibri"/>
                <w:color w:val="000000"/>
              </w:rPr>
            </w:rPrChange>
          </w:rPr>
          <w:delText>changes larger than 15.5%</w:delText>
        </w:r>
      </w:del>
    </w:p>
    <w:p w14:paraId="25D0455A" w14:textId="7E4D6BC5" w:rsidR="00E83C69" w:rsidDel="00472E24" w:rsidRDefault="00E83C69" w:rsidP="00ED0A67">
      <w:pPr>
        <w:pStyle w:val="HTMLPreformatted"/>
        <w:shd w:val="clear" w:color="auto" w:fill="FFFFFF"/>
        <w:jc w:val="both"/>
        <w:rPr>
          <w:del w:id="227" w:author="Tank Green" w:date="2018-03-27T15:09:00Z"/>
          <w:rFonts w:ascii="Calibri" w:hAnsi="Calibri" w:cs="Calibri"/>
          <w:color w:val="000000"/>
          <w:sz w:val="22"/>
          <w:szCs w:val="22"/>
        </w:rPr>
      </w:pPr>
    </w:p>
    <w:p w14:paraId="420146CA" w14:textId="7B2C6EF5" w:rsidR="0002171C" w:rsidRPr="005870A6" w:rsidDel="00472E24" w:rsidRDefault="0002171C" w:rsidP="00ED0A67">
      <w:pPr>
        <w:pStyle w:val="HTMLPreformatted"/>
        <w:shd w:val="clear" w:color="auto" w:fill="FFFFFF"/>
        <w:jc w:val="both"/>
        <w:rPr>
          <w:del w:id="228" w:author="Tank Green" w:date="2018-03-27T15:09:00Z"/>
          <w:rFonts w:ascii="inherit" w:hAnsi="inherit"/>
          <w:color w:val="212121"/>
          <w:sz w:val="22"/>
          <w:szCs w:val="22"/>
        </w:rPr>
      </w:pPr>
    </w:p>
    <w:p w14:paraId="46059CF5" w14:textId="77777777" w:rsidR="00354ACC" w:rsidRPr="00F21D92" w:rsidRDefault="00354ACC" w:rsidP="00ED0A67">
      <w:pPr>
        <w:pStyle w:val="ListParagraph"/>
        <w:numPr>
          <w:ilvl w:val="0"/>
          <w:numId w:val="2"/>
        </w:numPr>
        <w:spacing w:after="0" w:line="240" w:lineRule="auto"/>
        <w:jc w:val="both"/>
        <w:rPr>
          <w:rFonts w:ascii="Calibri" w:eastAsia="Times New Roman" w:hAnsi="Calibri" w:cs="Calibri"/>
          <w:color w:val="000000"/>
          <w:lang w:eastAsia="en-GB"/>
        </w:rPr>
      </w:pPr>
      <w:r w:rsidRPr="00F21D92">
        <w:rPr>
          <w:rFonts w:ascii="Calibri" w:eastAsia="Times New Roman" w:hAnsi="Calibri" w:cs="Calibri"/>
          <w:color w:val="000000"/>
          <w:lang w:eastAsia="en-GB"/>
        </w:rPr>
        <w:t>Daily index</w:t>
      </w:r>
    </w:p>
    <w:p w14:paraId="60633A38" w14:textId="77777777" w:rsidR="00354ACC" w:rsidRPr="005C2604" w:rsidRDefault="00354ACC" w:rsidP="00ED0A67">
      <w:pPr>
        <w:spacing w:after="0" w:line="240" w:lineRule="auto"/>
        <w:jc w:val="both"/>
        <w:rPr>
          <w:rFonts w:ascii="Calibri" w:eastAsia="Times New Roman" w:hAnsi="Calibri" w:cs="Calibri"/>
          <w:color w:val="000000"/>
          <w:lang w:eastAsia="en-GB"/>
        </w:rPr>
      </w:pPr>
    </w:p>
    <w:p w14:paraId="59BD60AA" w14:textId="6772DD61" w:rsidR="00050FED" w:rsidRPr="005C2604" w:rsidRDefault="00472E24" w:rsidP="00ED0A67">
      <w:pPr>
        <w:spacing w:after="0" w:line="240" w:lineRule="auto"/>
        <w:jc w:val="both"/>
        <w:rPr>
          <w:rFonts w:ascii="Calibri" w:eastAsia="Times New Roman" w:hAnsi="Calibri" w:cs="Calibri"/>
          <w:color w:val="000000"/>
          <w:lang w:eastAsia="en-GB"/>
        </w:rPr>
      </w:pPr>
      <w:ins w:id="229" w:author="Tank Green" w:date="2018-03-27T15:10:00Z">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REF _Ref509926773 \h </w:instrText>
        </w:r>
      </w:ins>
      <w:r>
        <w:rPr>
          <w:rFonts w:ascii="Calibri" w:eastAsia="Times New Roman" w:hAnsi="Calibri" w:cs="Calibri"/>
          <w:color w:val="000000"/>
          <w:lang w:eastAsia="en-GB"/>
        </w:rPr>
      </w:r>
      <w:r>
        <w:rPr>
          <w:rFonts w:ascii="Calibri" w:eastAsia="Times New Roman" w:hAnsi="Calibri" w:cs="Calibri"/>
          <w:color w:val="000000"/>
          <w:lang w:eastAsia="en-GB"/>
        </w:rPr>
        <w:fldChar w:fldCharType="separate"/>
      </w:r>
      <w:ins w:id="230" w:author="Tank Green" w:date="2018-03-28T11:10:00Z">
        <w:r w:rsidR="008F0C9E">
          <w:t xml:space="preserve">Figure </w:t>
        </w:r>
        <w:r w:rsidR="008F0C9E">
          <w:rPr>
            <w:noProof/>
          </w:rPr>
          <w:t>2</w:t>
        </w:r>
      </w:ins>
      <w:ins w:id="231" w:author="Tank Green" w:date="2018-03-27T15:10:00Z">
        <w:r>
          <w:rPr>
            <w:rFonts w:ascii="Calibri" w:eastAsia="Times New Roman" w:hAnsi="Calibri" w:cs="Calibri"/>
            <w:color w:val="000000"/>
            <w:lang w:eastAsia="en-GB"/>
          </w:rPr>
          <w:fldChar w:fldCharType="end"/>
        </w:r>
      </w:ins>
      <w:del w:id="232" w:author="Tank Green" w:date="2018-03-27T15:10:00Z">
        <w:r w:rsidR="00DD6B66" w:rsidRPr="005C2604" w:rsidDel="00472E24">
          <w:rPr>
            <w:rFonts w:ascii="Calibri" w:eastAsia="Times New Roman" w:hAnsi="Calibri" w:cs="Calibri"/>
            <w:color w:val="000000"/>
            <w:lang w:eastAsia="en-GB"/>
          </w:rPr>
          <w:delText>Figure 2</w:delText>
        </w:r>
      </w:del>
      <w:r w:rsidR="00DD6B66" w:rsidRPr="005C2604">
        <w:rPr>
          <w:rFonts w:ascii="Calibri" w:eastAsia="Times New Roman" w:hAnsi="Calibri" w:cs="Calibri"/>
          <w:color w:val="000000"/>
          <w:lang w:eastAsia="en-GB"/>
        </w:rPr>
        <w:t xml:space="preserve"> shows the FF index </w:t>
      </w:r>
      <w:r w:rsidR="00BF53F2">
        <w:rPr>
          <w:rFonts w:ascii="Calibri" w:eastAsia="Times New Roman" w:hAnsi="Calibri" w:cs="Calibri"/>
          <w:noProof/>
          <w:color w:val="000000"/>
          <w:lang w:eastAsia="en-GB"/>
        </w:rPr>
        <w:t>on</w:t>
      </w:r>
      <w:r w:rsidR="00DD6B66" w:rsidRPr="005C2604">
        <w:rPr>
          <w:rFonts w:ascii="Calibri" w:eastAsia="Times New Roman" w:hAnsi="Calibri" w:cs="Calibri"/>
          <w:color w:val="000000"/>
          <w:lang w:eastAsia="en-GB"/>
        </w:rPr>
        <w:t xml:space="preserve"> a daily scale, measuring</w:t>
      </w:r>
      <w:r w:rsidR="00BF53F2">
        <w:rPr>
          <w:rFonts w:ascii="Calibri" w:eastAsia="Times New Roman" w:hAnsi="Calibri" w:cs="Calibri"/>
          <w:color w:val="000000"/>
          <w:lang w:eastAsia="en-GB"/>
        </w:rPr>
        <w:t>, for example,</w:t>
      </w:r>
      <w:r w:rsidR="00DD6B66" w:rsidRPr="005C2604">
        <w:rPr>
          <w:rFonts w:ascii="Calibri" w:eastAsia="Times New Roman" w:hAnsi="Calibri" w:cs="Calibri"/>
          <w:color w:val="000000"/>
          <w:lang w:eastAsia="en-GB"/>
        </w:rPr>
        <w:t xml:space="preserve"> the difference</w:t>
      </w:r>
      <w:r w:rsidR="00F50D0C">
        <w:rPr>
          <w:rFonts w:ascii="Calibri" w:eastAsia="Times New Roman" w:hAnsi="Calibri" w:cs="Calibri"/>
          <w:color w:val="000000"/>
          <w:lang w:eastAsia="en-GB"/>
        </w:rPr>
        <w:t xml:space="preserve"> between</w:t>
      </w:r>
      <w:r w:rsidR="00DD6B66" w:rsidRPr="005C2604">
        <w:rPr>
          <w:rFonts w:ascii="Calibri" w:eastAsia="Times New Roman" w:hAnsi="Calibri" w:cs="Calibri"/>
          <w:color w:val="000000"/>
          <w:lang w:eastAsia="en-GB"/>
        </w:rPr>
        <w:t xml:space="preserve"> </w:t>
      </w:r>
      <w:r w:rsidR="00D82AFA" w:rsidRPr="005C2604">
        <w:rPr>
          <w:rFonts w:ascii="Calibri" w:eastAsia="Times New Roman" w:hAnsi="Calibri" w:cs="Calibri"/>
          <w:color w:val="000000"/>
          <w:lang w:eastAsia="en-GB"/>
        </w:rPr>
        <w:t xml:space="preserve">any </w:t>
      </w:r>
      <w:del w:id="233" w:author="Tank Green" w:date="2018-03-27T14:51:00Z">
        <w:r w:rsidR="00D82AFA" w:rsidRPr="005C2604" w:rsidDel="002A77CD">
          <w:rPr>
            <w:rFonts w:ascii="Calibri" w:eastAsia="Times New Roman" w:hAnsi="Calibri" w:cs="Calibri"/>
            <w:color w:val="000000"/>
            <w:lang w:eastAsia="en-GB"/>
          </w:rPr>
          <w:delText xml:space="preserve">giving </w:delText>
        </w:r>
      </w:del>
      <w:ins w:id="234" w:author="Tank Green" w:date="2018-03-27T14:51:00Z">
        <w:r w:rsidR="002A77CD" w:rsidRPr="005C2604">
          <w:rPr>
            <w:rFonts w:ascii="Calibri" w:eastAsia="Times New Roman" w:hAnsi="Calibri" w:cs="Calibri"/>
            <w:color w:val="000000"/>
            <w:lang w:eastAsia="en-GB"/>
          </w:rPr>
          <w:t>giv</w:t>
        </w:r>
        <w:r w:rsidR="002A77CD">
          <w:rPr>
            <w:rFonts w:ascii="Calibri" w:eastAsia="Times New Roman" w:hAnsi="Calibri" w:cs="Calibri"/>
            <w:color w:val="000000"/>
            <w:lang w:eastAsia="en-GB"/>
          </w:rPr>
          <w:t>en</w:t>
        </w:r>
        <w:r w:rsidR="002A77CD" w:rsidRPr="005C2604">
          <w:rPr>
            <w:rFonts w:ascii="Calibri" w:eastAsia="Times New Roman" w:hAnsi="Calibri" w:cs="Calibri"/>
            <w:color w:val="000000"/>
            <w:lang w:eastAsia="en-GB"/>
          </w:rPr>
          <w:t xml:space="preserve"> </w:t>
        </w:r>
      </w:ins>
      <w:r w:rsidR="00D82AFA" w:rsidRPr="005C2604">
        <w:rPr>
          <w:rFonts w:ascii="Calibri" w:eastAsia="Times New Roman" w:hAnsi="Calibri" w:cs="Calibri"/>
          <w:color w:val="000000"/>
          <w:lang w:eastAsia="en-GB"/>
        </w:rPr>
        <w:t>Sunday</w:t>
      </w:r>
      <w:r w:rsidR="00F50D0C">
        <w:rPr>
          <w:rFonts w:ascii="Calibri" w:eastAsia="Times New Roman" w:hAnsi="Calibri" w:cs="Calibri"/>
          <w:color w:val="000000"/>
          <w:lang w:eastAsia="en-GB"/>
        </w:rPr>
        <w:t>-</w:t>
      </w:r>
      <w:r w:rsidR="00D82AFA" w:rsidRPr="005C2604">
        <w:rPr>
          <w:rFonts w:ascii="Calibri" w:eastAsia="Times New Roman" w:hAnsi="Calibri" w:cs="Calibri"/>
          <w:color w:val="000000"/>
          <w:lang w:eastAsia="en-GB"/>
        </w:rPr>
        <w:t xml:space="preserve">Monday.  </w:t>
      </w:r>
      <w:r w:rsidR="0086727E" w:rsidRPr="005C2604">
        <w:rPr>
          <w:rFonts w:ascii="Calibri" w:eastAsia="Times New Roman" w:hAnsi="Calibri" w:cs="Calibri"/>
          <w:color w:val="000000"/>
          <w:lang w:eastAsia="en-GB"/>
        </w:rPr>
        <w:t xml:space="preserve">The index </w:t>
      </w:r>
      <w:del w:id="235" w:author="Tank Green" w:date="2018-03-27T14:55:00Z">
        <w:r w:rsidR="0086727E" w:rsidRPr="005C2604" w:rsidDel="00E62670">
          <w:rPr>
            <w:rFonts w:ascii="Calibri" w:eastAsia="Times New Roman" w:hAnsi="Calibri" w:cs="Calibri"/>
            <w:color w:val="000000"/>
            <w:lang w:eastAsia="en-GB"/>
          </w:rPr>
          <w:delText>is picking up</w:delText>
        </w:r>
      </w:del>
      <w:ins w:id="236" w:author="Tank Green" w:date="2018-03-27T14:55:00Z">
        <w:r w:rsidR="00E62670">
          <w:rPr>
            <w:rFonts w:ascii="Calibri" w:eastAsia="Times New Roman" w:hAnsi="Calibri" w:cs="Calibri"/>
            <w:color w:val="000000"/>
            <w:lang w:eastAsia="en-GB"/>
          </w:rPr>
          <w:t>clearly demonstrates</w:t>
        </w:r>
      </w:ins>
      <w:r w:rsidR="0086727E" w:rsidRPr="005C2604">
        <w:rPr>
          <w:rFonts w:ascii="Calibri" w:eastAsia="Times New Roman" w:hAnsi="Calibri" w:cs="Calibri"/>
          <w:color w:val="000000"/>
          <w:lang w:eastAsia="en-GB"/>
        </w:rPr>
        <w:t xml:space="preserve"> the large </w:t>
      </w:r>
      <w:r w:rsidR="00D82AFA" w:rsidRPr="005C2604">
        <w:rPr>
          <w:rFonts w:ascii="Calibri" w:eastAsia="Times New Roman" w:hAnsi="Calibri" w:cs="Calibri"/>
          <w:color w:val="000000"/>
          <w:lang w:eastAsia="en-GB"/>
        </w:rPr>
        <w:t>change in FF between 25</w:t>
      </w:r>
      <w:r w:rsidR="00D82AFA" w:rsidRPr="005C2604">
        <w:rPr>
          <w:rFonts w:ascii="Calibri" w:eastAsia="Times New Roman" w:hAnsi="Calibri" w:cs="Calibri"/>
          <w:color w:val="000000"/>
          <w:vertAlign w:val="superscript"/>
          <w:lang w:eastAsia="en-GB"/>
        </w:rPr>
        <w:t>th</w:t>
      </w:r>
      <w:r w:rsidR="00D82AFA" w:rsidRPr="005C2604">
        <w:rPr>
          <w:rFonts w:ascii="Calibri" w:eastAsia="Times New Roman" w:hAnsi="Calibri" w:cs="Calibri"/>
          <w:color w:val="000000"/>
          <w:lang w:eastAsia="en-GB"/>
        </w:rPr>
        <w:t xml:space="preserve"> and 26</w:t>
      </w:r>
      <w:r w:rsidR="00D82AFA" w:rsidRPr="005C2604">
        <w:rPr>
          <w:rFonts w:ascii="Calibri" w:eastAsia="Times New Roman" w:hAnsi="Calibri" w:cs="Calibri"/>
          <w:color w:val="000000"/>
          <w:vertAlign w:val="superscript"/>
          <w:lang w:eastAsia="en-GB"/>
        </w:rPr>
        <w:t>th</w:t>
      </w:r>
      <w:r w:rsidR="0086727E" w:rsidRPr="005C2604">
        <w:rPr>
          <w:rFonts w:ascii="Calibri" w:eastAsia="Times New Roman" w:hAnsi="Calibri" w:cs="Calibri"/>
          <w:color w:val="000000"/>
          <w:lang w:eastAsia="en-GB"/>
        </w:rPr>
        <w:t xml:space="preserve"> of December when stores across the UK reopen </w:t>
      </w:r>
      <w:del w:id="237" w:author="Tank Green" w:date="2018-03-28T13:31:00Z">
        <w:r w:rsidR="0086727E" w:rsidRPr="005C2604" w:rsidDel="006A238F">
          <w:rPr>
            <w:rFonts w:ascii="Calibri" w:eastAsia="Times New Roman" w:hAnsi="Calibri" w:cs="Calibri"/>
            <w:color w:val="000000"/>
            <w:lang w:eastAsia="en-GB"/>
          </w:rPr>
          <w:delText>after Christmas</w:delText>
        </w:r>
      </w:del>
      <w:ins w:id="238" w:author="Tank Green" w:date="2018-03-28T13:31:00Z">
        <w:r w:rsidR="006A238F">
          <w:rPr>
            <w:rFonts w:ascii="Calibri" w:eastAsia="Times New Roman" w:hAnsi="Calibri" w:cs="Calibri"/>
            <w:color w:val="000000"/>
            <w:lang w:eastAsia="en-GB"/>
          </w:rPr>
          <w:t>on Boxing Day</w:t>
        </w:r>
      </w:ins>
      <w:del w:id="239" w:author="Tank Green" w:date="2018-03-28T13:31:00Z">
        <w:r w:rsidR="0086727E" w:rsidRPr="005C2604" w:rsidDel="006A238F">
          <w:rPr>
            <w:rFonts w:ascii="Calibri" w:eastAsia="Times New Roman" w:hAnsi="Calibri" w:cs="Calibri"/>
            <w:color w:val="000000"/>
            <w:lang w:eastAsia="en-GB"/>
          </w:rPr>
          <w:delText xml:space="preserve"> day</w:delText>
        </w:r>
      </w:del>
      <w:r w:rsidR="0086727E" w:rsidRPr="005C2604">
        <w:rPr>
          <w:rFonts w:ascii="Calibri" w:eastAsia="Times New Roman" w:hAnsi="Calibri" w:cs="Calibri"/>
          <w:color w:val="000000"/>
          <w:lang w:eastAsia="en-GB"/>
        </w:rPr>
        <w:t>.</w:t>
      </w:r>
      <w:del w:id="240" w:author="Tank Green" w:date="2018-03-27T14:55:00Z">
        <w:r w:rsidR="0086727E" w:rsidRPr="005C2604" w:rsidDel="00E62670">
          <w:rPr>
            <w:rFonts w:ascii="Calibri" w:eastAsia="Times New Roman" w:hAnsi="Calibri" w:cs="Calibri"/>
            <w:color w:val="000000"/>
            <w:lang w:eastAsia="en-GB"/>
          </w:rPr>
          <w:delText xml:space="preserve"> </w:delText>
        </w:r>
      </w:del>
      <w:r w:rsidR="0086727E" w:rsidRPr="005C2604">
        <w:rPr>
          <w:rFonts w:ascii="Calibri" w:eastAsia="Times New Roman" w:hAnsi="Calibri" w:cs="Calibri"/>
          <w:color w:val="000000"/>
          <w:lang w:eastAsia="en-GB"/>
        </w:rPr>
        <w:t xml:space="preserve"> Interesting</w:t>
      </w:r>
      <w:ins w:id="241" w:author="Tank Green" w:date="2018-03-27T14:55:00Z">
        <w:r w:rsidR="00E62670">
          <w:rPr>
            <w:rFonts w:ascii="Calibri" w:eastAsia="Times New Roman" w:hAnsi="Calibri" w:cs="Calibri"/>
            <w:color w:val="000000"/>
            <w:lang w:eastAsia="en-GB"/>
          </w:rPr>
          <w:t>ly</w:t>
        </w:r>
      </w:ins>
      <w:r w:rsidR="00B32FED" w:rsidRPr="005C2604">
        <w:rPr>
          <w:rFonts w:ascii="Calibri" w:eastAsia="Times New Roman" w:hAnsi="Calibri" w:cs="Calibri"/>
          <w:color w:val="000000"/>
          <w:lang w:eastAsia="en-GB"/>
        </w:rPr>
        <w:t xml:space="preserve"> enough</w:t>
      </w:r>
      <w:r w:rsidR="0086727E" w:rsidRPr="005C2604">
        <w:rPr>
          <w:rFonts w:ascii="Calibri" w:eastAsia="Times New Roman" w:hAnsi="Calibri" w:cs="Calibri"/>
          <w:color w:val="000000"/>
          <w:lang w:eastAsia="en-GB"/>
        </w:rPr>
        <w:t>, t</w:t>
      </w:r>
      <w:r w:rsidR="00D82AFA" w:rsidRPr="005C2604">
        <w:rPr>
          <w:rFonts w:ascii="Calibri" w:eastAsia="Times New Roman" w:hAnsi="Calibri" w:cs="Calibri"/>
          <w:color w:val="000000"/>
          <w:lang w:eastAsia="en-GB"/>
        </w:rPr>
        <w:t>he turnover of people</w:t>
      </w:r>
      <w:r w:rsidR="00B32FED" w:rsidRPr="005C2604">
        <w:rPr>
          <w:rFonts w:ascii="Calibri" w:eastAsia="Times New Roman" w:hAnsi="Calibri" w:cs="Calibri"/>
          <w:color w:val="000000"/>
          <w:lang w:eastAsia="en-GB"/>
        </w:rPr>
        <w:t xml:space="preserve"> </w:t>
      </w:r>
      <w:ins w:id="242" w:author="Tank Green" w:date="2018-03-27T14:55:00Z">
        <w:r w:rsidR="00E62670">
          <w:rPr>
            <w:rFonts w:ascii="Calibri" w:eastAsia="Times New Roman" w:hAnsi="Calibri" w:cs="Calibri"/>
            <w:color w:val="000000"/>
            <w:lang w:eastAsia="en-GB"/>
          </w:rPr>
          <w:t>o</w:t>
        </w:r>
      </w:ins>
      <w:del w:id="243" w:author="Tank Green" w:date="2018-03-27T14:55:00Z">
        <w:r w:rsidR="00B32FED" w:rsidRPr="005C2604" w:rsidDel="00E62670">
          <w:rPr>
            <w:rFonts w:ascii="Calibri" w:eastAsia="Times New Roman" w:hAnsi="Calibri" w:cs="Calibri"/>
            <w:color w:val="000000"/>
            <w:lang w:eastAsia="en-GB"/>
          </w:rPr>
          <w:delText>i</w:delText>
        </w:r>
      </w:del>
      <w:r w:rsidR="00B32FED" w:rsidRPr="005C2604">
        <w:rPr>
          <w:rFonts w:ascii="Calibri" w:eastAsia="Times New Roman" w:hAnsi="Calibri" w:cs="Calibri"/>
          <w:color w:val="000000"/>
          <w:lang w:eastAsia="en-GB"/>
        </w:rPr>
        <w:t>n those days</w:t>
      </w:r>
      <w:r w:rsidR="00D82AFA" w:rsidRPr="005C2604">
        <w:rPr>
          <w:rFonts w:ascii="Calibri" w:eastAsia="Times New Roman" w:hAnsi="Calibri" w:cs="Calibri"/>
          <w:color w:val="000000"/>
          <w:lang w:eastAsia="en-GB"/>
        </w:rPr>
        <w:t xml:space="preserve"> was large</w:t>
      </w:r>
      <w:r w:rsidR="0086727E" w:rsidRPr="005C2604">
        <w:rPr>
          <w:rFonts w:ascii="Calibri" w:eastAsia="Times New Roman" w:hAnsi="Calibri" w:cs="Calibri"/>
          <w:color w:val="000000"/>
          <w:lang w:eastAsia="en-GB"/>
        </w:rPr>
        <w:t>r</w:t>
      </w:r>
      <w:r w:rsidR="00B32FED" w:rsidRPr="005C2604">
        <w:rPr>
          <w:rFonts w:ascii="Calibri" w:eastAsia="Times New Roman" w:hAnsi="Calibri" w:cs="Calibri"/>
          <w:color w:val="000000"/>
          <w:lang w:eastAsia="en-GB"/>
        </w:rPr>
        <w:t xml:space="preserve"> in 2016 than in 2017. </w:t>
      </w:r>
      <w:r w:rsidR="005C2604">
        <w:rPr>
          <w:rFonts w:ascii="Calibri" w:eastAsia="Times New Roman" w:hAnsi="Calibri" w:cs="Calibri"/>
          <w:color w:val="000000"/>
          <w:lang w:eastAsia="en-GB"/>
        </w:rPr>
        <w:t>With this</w:t>
      </w:r>
      <w:r w:rsidR="00050FED" w:rsidRPr="005C2604">
        <w:rPr>
          <w:rFonts w:ascii="Calibri" w:eastAsia="Times New Roman" w:hAnsi="Calibri" w:cs="Calibri"/>
          <w:color w:val="000000"/>
          <w:lang w:eastAsia="en-GB"/>
        </w:rPr>
        <w:t xml:space="preserve"> daily scale, we can detect the </w:t>
      </w:r>
      <w:r w:rsidR="005C2604">
        <w:rPr>
          <w:rFonts w:ascii="Calibri" w:eastAsia="Times New Roman" w:hAnsi="Calibri" w:cs="Calibri"/>
          <w:color w:val="000000"/>
          <w:lang w:eastAsia="en-GB"/>
        </w:rPr>
        <w:t>expected</w:t>
      </w:r>
      <w:r w:rsidR="00050FED" w:rsidRPr="005C2604">
        <w:rPr>
          <w:rFonts w:ascii="Calibri" w:eastAsia="Times New Roman" w:hAnsi="Calibri" w:cs="Calibri"/>
          <w:color w:val="000000"/>
          <w:lang w:eastAsia="en-GB"/>
        </w:rPr>
        <w:t xml:space="preserve"> circadian rhythms</w:t>
      </w:r>
      <w:r w:rsidR="005C2604">
        <w:rPr>
          <w:rFonts w:ascii="Calibri" w:eastAsia="Times New Roman" w:hAnsi="Calibri" w:cs="Calibri"/>
          <w:color w:val="000000"/>
          <w:lang w:eastAsia="en-GB"/>
        </w:rPr>
        <w:t xml:space="preserve"> found in urban areas</w:t>
      </w:r>
      <w:ins w:id="244" w:author="Tank Green" w:date="2018-03-27T14:56:00Z">
        <w:r w:rsidR="00E62670">
          <w:rPr>
            <w:rFonts w:ascii="Calibri" w:eastAsia="Times New Roman" w:hAnsi="Calibri" w:cs="Calibri"/>
            <w:color w:val="000000"/>
            <w:lang w:eastAsia="en-GB"/>
          </w:rPr>
          <w:t>:</w:t>
        </w:r>
      </w:ins>
      <w:del w:id="245" w:author="Tank Green" w:date="2018-03-27T14:56:00Z">
        <w:r w:rsidR="005C2604" w:rsidDel="00E62670">
          <w:rPr>
            <w:rFonts w:ascii="Calibri" w:eastAsia="Times New Roman" w:hAnsi="Calibri" w:cs="Calibri"/>
            <w:color w:val="000000"/>
            <w:lang w:eastAsia="en-GB"/>
          </w:rPr>
          <w:delText>, where</w:delText>
        </w:r>
      </w:del>
      <w:r w:rsidR="005876DA">
        <w:rPr>
          <w:rFonts w:ascii="Calibri" w:eastAsia="Times New Roman" w:hAnsi="Calibri" w:cs="Calibri"/>
          <w:color w:val="000000"/>
          <w:lang w:eastAsia="en-GB"/>
        </w:rPr>
        <w:t xml:space="preserve"> </w:t>
      </w:r>
      <w:r w:rsidR="005C2604">
        <w:rPr>
          <w:rFonts w:ascii="Calibri" w:eastAsia="Times New Roman" w:hAnsi="Calibri" w:cs="Calibri"/>
          <w:color w:val="000000"/>
          <w:lang w:eastAsia="en-GB"/>
        </w:rPr>
        <w:t>duri</w:t>
      </w:r>
      <w:r w:rsidR="005876DA">
        <w:rPr>
          <w:rFonts w:ascii="Calibri" w:eastAsia="Times New Roman" w:hAnsi="Calibri" w:cs="Calibri"/>
          <w:color w:val="000000"/>
          <w:lang w:eastAsia="en-GB"/>
        </w:rPr>
        <w:t xml:space="preserve">ng weekdays the change in FF is relatively </w:t>
      </w:r>
      <w:r w:rsidR="00AA4986">
        <w:rPr>
          <w:rFonts w:ascii="Calibri" w:eastAsia="Times New Roman" w:hAnsi="Calibri" w:cs="Calibri"/>
          <w:color w:val="000000"/>
          <w:lang w:eastAsia="en-GB"/>
        </w:rPr>
        <w:t>stable</w:t>
      </w:r>
      <w:r w:rsidR="005876DA">
        <w:rPr>
          <w:rFonts w:ascii="Calibri" w:eastAsia="Times New Roman" w:hAnsi="Calibri" w:cs="Calibri"/>
          <w:color w:val="000000"/>
          <w:lang w:eastAsia="en-GB"/>
        </w:rPr>
        <w:t xml:space="preserve"> (</w:t>
      </w:r>
      <w:r w:rsidR="000D08B8">
        <w:rPr>
          <w:rFonts w:ascii="Calibri" w:eastAsia="Times New Roman" w:hAnsi="Calibri" w:cs="Calibri"/>
          <w:color w:val="000000"/>
          <w:lang w:eastAsia="en-GB"/>
        </w:rPr>
        <w:t xml:space="preserve">most of the </w:t>
      </w:r>
      <w:r w:rsidR="008A7AA5">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w:t>
      </w:r>
      <w:r w:rsidR="00AA4986">
        <w:rPr>
          <w:rFonts w:ascii="Calibri" w:eastAsia="Times New Roman" w:hAnsi="Calibri" w:cs="Calibri"/>
          <w:color w:val="000000"/>
          <w:lang w:eastAsia="en-GB"/>
        </w:rPr>
        <w:t xml:space="preserve">in </w:t>
      </w:r>
      <w:ins w:id="246" w:author="Tank Green" w:date="2018-03-27T15:10:00Z">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REF _Ref509926773 \h </w:instrText>
        </w:r>
      </w:ins>
      <w:r>
        <w:rPr>
          <w:rFonts w:ascii="Calibri" w:eastAsia="Times New Roman" w:hAnsi="Calibri" w:cs="Calibri"/>
          <w:color w:val="000000"/>
          <w:lang w:eastAsia="en-GB"/>
        </w:rPr>
      </w:r>
      <w:r>
        <w:rPr>
          <w:rFonts w:ascii="Calibri" w:eastAsia="Times New Roman" w:hAnsi="Calibri" w:cs="Calibri"/>
          <w:color w:val="000000"/>
          <w:lang w:eastAsia="en-GB"/>
        </w:rPr>
        <w:fldChar w:fldCharType="separate"/>
      </w:r>
      <w:ins w:id="247" w:author="Tank Green" w:date="2018-03-28T11:10:00Z">
        <w:r w:rsidR="008F0C9E">
          <w:t xml:space="preserve">Figure </w:t>
        </w:r>
        <w:r w:rsidR="008F0C9E">
          <w:rPr>
            <w:noProof/>
          </w:rPr>
          <w:t>2</w:t>
        </w:r>
      </w:ins>
      <w:ins w:id="248" w:author="Tank Green" w:date="2018-03-27T15:10:00Z">
        <w:r>
          <w:rPr>
            <w:rFonts w:ascii="Calibri" w:eastAsia="Times New Roman" w:hAnsi="Calibri" w:cs="Calibri"/>
            <w:color w:val="000000"/>
            <w:lang w:eastAsia="en-GB"/>
          </w:rPr>
          <w:fldChar w:fldCharType="end"/>
        </w:r>
      </w:ins>
      <w:del w:id="249" w:author="Tank Green" w:date="2018-03-27T15:10:00Z">
        <w:r w:rsidR="00AA4986" w:rsidDel="00472E24">
          <w:rPr>
            <w:rFonts w:ascii="Calibri" w:eastAsia="Times New Roman" w:hAnsi="Calibri" w:cs="Calibri"/>
            <w:color w:val="000000"/>
            <w:lang w:eastAsia="en-GB"/>
          </w:rPr>
          <w:delText>Figure 2</w:delText>
        </w:r>
      </w:del>
      <w:r w:rsidR="00AA4986">
        <w:rPr>
          <w:rFonts w:ascii="Calibri" w:eastAsia="Times New Roman" w:hAnsi="Calibri" w:cs="Calibri"/>
          <w:color w:val="000000"/>
          <w:lang w:eastAsia="en-GB"/>
        </w:rPr>
        <w:t xml:space="preserve"> </w:t>
      </w:r>
      <w:ins w:id="250" w:author="Tank Green" w:date="2018-03-27T14:56:00Z">
        <w:r w:rsidR="00E62670">
          <w:rPr>
            <w:rFonts w:ascii="Calibri" w:eastAsia="Times New Roman" w:hAnsi="Calibri" w:cs="Calibri"/>
            <w:color w:val="000000"/>
            <w:lang w:eastAsia="en-GB"/>
          </w:rPr>
          <w:t xml:space="preserve">are </w:t>
        </w:r>
      </w:ins>
      <w:r w:rsidR="00AA4986">
        <w:rPr>
          <w:rFonts w:ascii="Calibri" w:eastAsia="Times New Roman" w:hAnsi="Calibri" w:cs="Calibri"/>
          <w:color w:val="000000"/>
          <w:lang w:eastAsia="en-GB"/>
        </w:rPr>
        <w:t>around 0-25</w:t>
      </w:r>
      <w:r w:rsidR="000D08B8">
        <w:rPr>
          <w:rFonts w:ascii="Calibri" w:eastAsia="Times New Roman" w:hAnsi="Calibri" w:cs="Calibri"/>
          <w:color w:val="000000"/>
          <w:lang w:eastAsia="en-GB"/>
        </w:rPr>
        <w:t>%</w:t>
      </w:r>
      <w:r w:rsidR="005876DA">
        <w:rPr>
          <w:rFonts w:ascii="Calibri" w:eastAsia="Times New Roman" w:hAnsi="Calibri" w:cs="Calibri"/>
          <w:color w:val="000000"/>
          <w:lang w:eastAsia="en-GB"/>
        </w:rPr>
        <w:t>)</w:t>
      </w:r>
      <w:ins w:id="251" w:author="Tank Green" w:date="2018-03-27T14:56:00Z">
        <w:r w:rsidR="00E62670">
          <w:rPr>
            <w:rFonts w:ascii="Calibri" w:eastAsia="Times New Roman" w:hAnsi="Calibri" w:cs="Calibri"/>
            <w:color w:val="000000"/>
            <w:lang w:eastAsia="en-GB"/>
          </w:rPr>
          <w:t>, whereas the larger</w:t>
        </w:r>
      </w:ins>
      <w:del w:id="252" w:author="Tank Green" w:date="2018-03-27T14:57:00Z">
        <w:r w:rsidR="000D08B8" w:rsidDel="00E62670">
          <w:rPr>
            <w:rFonts w:ascii="Calibri" w:eastAsia="Times New Roman" w:hAnsi="Calibri" w:cs="Calibri"/>
            <w:color w:val="000000"/>
            <w:lang w:eastAsia="en-GB"/>
          </w:rPr>
          <w:delText xml:space="preserve"> and t</w:delText>
        </w:r>
        <w:r w:rsidR="00050FED" w:rsidRPr="005C2604" w:rsidDel="00E62670">
          <w:rPr>
            <w:rFonts w:ascii="Calibri" w:eastAsia="Times New Roman" w:hAnsi="Calibri" w:cs="Calibri"/>
            <w:color w:val="000000"/>
            <w:lang w:eastAsia="en-GB"/>
          </w:rPr>
          <w:delText xml:space="preserve">he </w:delText>
        </w:r>
      </w:del>
      <w:ins w:id="253" w:author="Tank Green" w:date="2018-03-27T14:57:00Z">
        <w:r w:rsidR="00E62670">
          <w:rPr>
            <w:rFonts w:ascii="Calibri" w:eastAsia="Times New Roman" w:hAnsi="Calibri" w:cs="Calibri"/>
            <w:color w:val="000000"/>
            <w:lang w:eastAsia="en-GB"/>
          </w:rPr>
          <w:t xml:space="preserve"> </w:t>
        </w:r>
      </w:ins>
      <w:r w:rsidR="00050FED" w:rsidRPr="005C2604">
        <w:rPr>
          <w:rFonts w:ascii="Calibri" w:eastAsia="Times New Roman" w:hAnsi="Calibri" w:cs="Calibri"/>
          <w:color w:val="000000"/>
          <w:lang w:eastAsia="en-GB"/>
        </w:rPr>
        <w:t>positive/negative changes correspond</w:t>
      </w:r>
      <w:del w:id="254" w:author="Tank Green" w:date="2018-03-27T14:57:00Z">
        <w:r w:rsidR="000D08B8" w:rsidDel="00E62670">
          <w:rPr>
            <w:rFonts w:ascii="Calibri" w:eastAsia="Times New Roman" w:hAnsi="Calibri" w:cs="Calibri"/>
            <w:color w:val="000000"/>
            <w:lang w:eastAsia="en-GB"/>
          </w:rPr>
          <w:delText>ing</w:delText>
        </w:r>
      </w:del>
      <w:r w:rsidR="00050FED" w:rsidRPr="005C2604">
        <w:rPr>
          <w:rFonts w:ascii="Calibri" w:eastAsia="Times New Roman" w:hAnsi="Calibri" w:cs="Calibri"/>
          <w:color w:val="000000"/>
          <w:lang w:eastAsia="en-GB"/>
        </w:rPr>
        <w:t xml:space="preserve"> to </w:t>
      </w:r>
      <w:del w:id="255" w:author="Tank Green" w:date="2018-03-27T14:58:00Z">
        <w:r w:rsidR="000D08B8" w:rsidDel="00E62670">
          <w:rPr>
            <w:rFonts w:ascii="Calibri" w:eastAsia="Times New Roman" w:hAnsi="Calibri" w:cs="Calibri"/>
            <w:color w:val="000000"/>
            <w:lang w:eastAsia="en-GB"/>
          </w:rPr>
          <w:delText xml:space="preserve">the </w:delText>
        </w:r>
        <w:r w:rsidR="00050FED" w:rsidRPr="005C2604" w:rsidDel="00E62670">
          <w:rPr>
            <w:rFonts w:ascii="Calibri" w:eastAsia="Times New Roman" w:hAnsi="Calibri" w:cs="Calibri"/>
            <w:color w:val="000000"/>
            <w:lang w:eastAsia="en-GB"/>
          </w:rPr>
          <w:delText>change</w:delText>
        </w:r>
        <w:r w:rsidR="00AA4986" w:rsidDel="00E62670">
          <w:rPr>
            <w:rFonts w:ascii="Calibri" w:eastAsia="Times New Roman" w:hAnsi="Calibri" w:cs="Calibri"/>
            <w:color w:val="000000"/>
            <w:lang w:eastAsia="en-GB"/>
          </w:rPr>
          <w:delText>s</w:delText>
        </w:r>
        <w:r w:rsidR="00050FED" w:rsidRPr="005C2604" w:rsidDel="00E62670">
          <w:rPr>
            <w:rFonts w:ascii="Calibri" w:eastAsia="Times New Roman" w:hAnsi="Calibri" w:cs="Calibri"/>
            <w:color w:val="000000"/>
            <w:lang w:eastAsia="en-GB"/>
          </w:rPr>
          <w:delText xml:space="preserve"> between </w:delText>
        </w:r>
      </w:del>
      <w:r w:rsidR="00050FED" w:rsidRPr="005C2604">
        <w:rPr>
          <w:rFonts w:ascii="Calibri" w:eastAsia="Times New Roman" w:hAnsi="Calibri" w:cs="Calibri"/>
          <w:color w:val="000000"/>
          <w:lang w:eastAsia="en-GB"/>
        </w:rPr>
        <w:t>Saturday-Sunday-Monday</w:t>
      </w:r>
      <w:r w:rsidR="000D08B8">
        <w:rPr>
          <w:rFonts w:ascii="Calibri" w:eastAsia="Times New Roman" w:hAnsi="Calibri" w:cs="Calibri"/>
          <w:color w:val="000000"/>
          <w:lang w:eastAsia="en-GB"/>
        </w:rPr>
        <w:t xml:space="preserve"> (</w:t>
      </w:r>
      <w:ins w:id="256" w:author="Tank Green" w:date="2018-03-27T14:58:00Z">
        <w:r w:rsidR="00E62670">
          <w:rPr>
            <w:rFonts w:ascii="Calibri" w:eastAsia="Times New Roman" w:hAnsi="Calibri" w:cs="Calibri"/>
            <w:color w:val="000000"/>
            <w:lang w:eastAsia="en-GB"/>
          </w:rPr>
          <w:t xml:space="preserve">the </w:t>
        </w:r>
      </w:ins>
      <w:r w:rsidR="00AA4986">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w:t>
      </w:r>
      <w:del w:id="257" w:author="Tank Green" w:date="2018-03-27T14:58:00Z">
        <w:r w:rsidR="000D08B8" w:rsidDel="00E62670">
          <w:rPr>
            <w:rFonts w:ascii="Calibri" w:eastAsia="Times New Roman" w:hAnsi="Calibri" w:cs="Calibri"/>
            <w:color w:val="000000"/>
            <w:lang w:eastAsia="en-GB"/>
          </w:rPr>
          <w:delText xml:space="preserve">oscillating </w:delText>
        </w:r>
      </w:del>
      <w:ins w:id="258" w:author="Tank Green" w:date="2018-03-27T14:58:00Z">
        <w:r w:rsidR="00E62670">
          <w:rPr>
            <w:rFonts w:ascii="Calibri" w:eastAsia="Times New Roman" w:hAnsi="Calibri" w:cs="Calibri"/>
            <w:color w:val="000000"/>
            <w:lang w:eastAsia="en-GB"/>
          </w:rPr>
          <w:t xml:space="preserve">oscillate </w:t>
        </w:r>
      </w:ins>
      <w:r w:rsidR="000D08B8">
        <w:rPr>
          <w:rFonts w:ascii="Calibri" w:eastAsia="Times New Roman" w:hAnsi="Calibri" w:cs="Calibri"/>
          <w:color w:val="000000"/>
          <w:lang w:eastAsia="en-GB"/>
        </w:rPr>
        <w:t xml:space="preserve">between </w:t>
      </w:r>
      <w:r w:rsidR="00AA4986">
        <w:rPr>
          <w:rFonts w:ascii="Calibri" w:eastAsia="Times New Roman" w:hAnsi="Calibri" w:cs="Calibri"/>
          <w:color w:val="000000"/>
          <w:lang w:eastAsia="en-GB"/>
        </w:rPr>
        <w:t>±</w:t>
      </w:r>
      <w:r w:rsidR="000D08B8">
        <w:rPr>
          <w:rFonts w:ascii="Calibri" w:eastAsia="Times New Roman" w:hAnsi="Calibri" w:cs="Calibri"/>
          <w:color w:val="000000"/>
          <w:lang w:eastAsia="en-GB"/>
        </w:rPr>
        <w:t>40%</w:t>
      </w:r>
      <w:r w:rsidR="00164246">
        <w:rPr>
          <w:rFonts w:ascii="Calibri" w:eastAsia="Times New Roman" w:hAnsi="Calibri" w:cs="Calibri"/>
          <w:color w:val="000000"/>
          <w:lang w:eastAsia="en-GB"/>
        </w:rPr>
        <w:t>)</w:t>
      </w:r>
      <w:r w:rsidR="00050FED" w:rsidRPr="005C2604">
        <w:rPr>
          <w:rFonts w:ascii="Calibri" w:eastAsia="Times New Roman" w:hAnsi="Calibri" w:cs="Calibri"/>
          <w:color w:val="000000"/>
          <w:lang w:eastAsia="en-GB"/>
        </w:rPr>
        <w:t>.</w:t>
      </w:r>
    </w:p>
    <w:p w14:paraId="7AC8227E" w14:textId="77777777" w:rsidR="00472E24" w:rsidRDefault="003429B1">
      <w:pPr>
        <w:keepNext/>
        <w:spacing w:after="0" w:line="240" w:lineRule="auto"/>
        <w:jc w:val="center"/>
        <w:rPr>
          <w:ins w:id="259" w:author="Tank Green" w:date="2018-03-27T15:10:00Z"/>
        </w:rPr>
        <w:pPrChange w:id="260" w:author="Tank Green" w:date="2018-03-27T15:10:00Z">
          <w:pPr>
            <w:spacing w:after="0" w:line="240" w:lineRule="auto"/>
            <w:jc w:val="center"/>
          </w:pPr>
        </w:pPrChange>
      </w:pPr>
      <w:r w:rsidRPr="003429B1">
        <w:rPr>
          <w:rFonts w:ascii="Calibri" w:eastAsia="Times New Roman" w:hAnsi="Calibri" w:cs="Calibri"/>
          <w:noProof/>
          <w:color w:val="000000"/>
          <w:lang w:eastAsia="en-GB"/>
        </w:rPr>
        <w:drawing>
          <wp:inline distT="0" distB="0" distL="0" distR="0" wp14:anchorId="5FAA5197" wp14:editId="2408E898">
            <wp:extent cx="6634702" cy="2989690"/>
            <wp:effectExtent l="0" t="0" r="0" b="1270"/>
            <wp:docPr id="4" name="Picture 4" descr="C:\2017\ldc\indicator\oneHour\figures\dailyIndexJuly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7\ldc\indicator\oneHour\figures\dailyIndexJuly1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70" r="4518" b="10169"/>
                    <a:stretch/>
                  </pic:blipFill>
                  <pic:spPr bwMode="auto">
                    <a:xfrm>
                      <a:off x="0" y="0"/>
                      <a:ext cx="6662891" cy="3002392"/>
                    </a:xfrm>
                    <a:prstGeom prst="rect">
                      <a:avLst/>
                    </a:prstGeom>
                    <a:noFill/>
                    <a:ln>
                      <a:noFill/>
                    </a:ln>
                    <a:extLst>
                      <a:ext uri="{53640926-AAD7-44D8-BBD7-CCE9431645EC}">
                        <a14:shadowObscured xmlns:a14="http://schemas.microsoft.com/office/drawing/2010/main"/>
                      </a:ext>
                    </a:extLst>
                  </pic:spPr>
                </pic:pic>
              </a:graphicData>
            </a:graphic>
          </wp:inline>
        </w:drawing>
      </w:r>
    </w:p>
    <w:p w14:paraId="5132504B" w14:textId="28F9180E" w:rsidR="005C2604" w:rsidRDefault="00472E24">
      <w:pPr>
        <w:pStyle w:val="Caption"/>
        <w:jc w:val="center"/>
        <w:rPr>
          <w:rFonts w:ascii="Calibri" w:eastAsia="Times New Roman" w:hAnsi="Calibri" w:cs="Calibri"/>
          <w:color w:val="000000"/>
          <w:lang w:eastAsia="en-GB"/>
        </w:rPr>
        <w:pPrChange w:id="261" w:author="Tank Green" w:date="2018-03-27T15:10:00Z">
          <w:pPr>
            <w:spacing w:after="0" w:line="240" w:lineRule="auto"/>
            <w:jc w:val="center"/>
          </w:pPr>
        </w:pPrChange>
      </w:pPr>
      <w:bookmarkStart w:id="262" w:name="_Ref509926773"/>
      <w:ins w:id="263" w:author="Tank Green" w:date="2018-03-27T15:10:00Z">
        <w:r>
          <w:t xml:space="preserve">Figure </w:t>
        </w:r>
      </w:ins>
      <w:ins w:id="264" w:author="Tank Green" w:date="2018-03-28T10:37:00Z">
        <w:r w:rsidR="003A175C">
          <w:fldChar w:fldCharType="begin"/>
        </w:r>
        <w:r w:rsidR="003A175C">
          <w:instrText xml:space="preserve"> SEQ Figure \* ARABIC </w:instrText>
        </w:r>
      </w:ins>
      <w:r w:rsidR="003A175C">
        <w:fldChar w:fldCharType="separate"/>
      </w:r>
      <w:ins w:id="265" w:author="Tank Green" w:date="2018-03-28T11:10:00Z">
        <w:r w:rsidR="008F0C9E">
          <w:rPr>
            <w:noProof/>
          </w:rPr>
          <w:t>2</w:t>
        </w:r>
      </w:ins>
      <w:ins w:id="266" w:author="Tank Green" w:date="2018-03-28T10:37:00Z">
        <w:r w:rsidR="003A175C">
          <w:fldChar w:fldCharType="end"/>
        </w:r>
      </w:ins>
      <w:bookmarkEnd w:id="262"/>
      <w:ins w:id="267" w:author="Tank Green" w:date="2018-03-27T15:10:00Z">
        <w:r>
          <w:t xml:space="preserve">. </w:t>
        </w:r>
        <w:r w:rsidRPr="00AE4C78">
          <w:t>Daily FF index. The evident increase in FF on 26th December 2017/2018 is a confirmation that these data enable us to detect major shifts in FF throughout Great Britain.</w:t>
        </w:r>
      </w:ins>
    </w:p>
    <w:p w14:paraId="123F34BA" w14:textId="3754CA56" w:rsidR="00A2503A" w:rsidRPr="005C2604" w:rsidDel="00472E24" w:rsidRDefault="00A2503A" w:rsidP="00ED0A67">
      <w:pPr>
        <w:spacing w:after="0" w:line="240" w:lineRule="auto"/>
        <w:jc w:val="center"/>
        <w:rPr>
          <w:del w:id="268" w:author="Tank Green" w:date="2018-03-27T15:11:00Z"/>
          <w:rFonts w:ascii="Calibri" w:eastAsia="Times New Roman" w:hAnsi="Calibri" w:cs="Calibri"/>
          <w:color w:val="000000"/>
          <w:lang w:eastAsia="en-GB"/>
        </w:rPr>
      </w:pPr>
      <w:del w:id="269" w:author="Tank Green" w:date="2018-03-27T15:11:00Z">
        <w:r w:rsidRPr="005C2604" w:rsidDel="00472E24">
          <w:rPr>
            <w:rFonts w:ascii="Calibri" w:eastAsia="Times New Roman" w:hAnsi="Calibri" w:cs="Calibri"/>
            <w:color w:val="000000"/>
            <w:lang w:eastAsia="en-GB"/>
          </w:rPr>
          <w:delText xml:space="preserve">Figure 2. </w:delText>
        </w:r>
      </w:del>
      <w:del w:id="270" w:author="Tank Green" w:date="2018-03-27T15:10:00Z">
        <w:r w:rsidRPr="005C2604" w:rsidDel="00472E24">
          <w:rPr>
            <w:rFonts w:ascii="Calibri" w:eastAsia="Times New Roman" w:hAnsi="Calibri" w:cs="Calibri"/>
            <w:color w:val="000000"/>
            <w:lang w:eastAsia="en-GB"/>
          </w:rPr>
          <w:delText>Daily FF index</w:delText>
        </w:r>
        <w:r w:rsidR="00ED0A67" w:rsidDel="00472E24">
          <w:rPr>
            <w:rFonts w:ascii="Calibri" w:eastAsia="Times New Roman" w:hAnsi="Calibri" w:cs="Calibri"/>
            <w:color w:val="000000"/>
            <w:lang w:eastAsia="en-GB"/>
          </w:rPr>
          <w:delText>. The evident increase in FF</w:delText>
        </w:r>
        <w:r w:rsidR="001248A4" w:rsidDel="00472E24">
          <w:rPr>
            <w:rFonts w:ascii="Calibri" w:eastAsia="Times New Roman" w:hAnsi="Calibri" w:cs="Calibri"/>
            <w:color w:val="000000"/>
            <w:lang w:eastAsia="en-GB"/>
          </w:rPr>
          <w:delText xml:space="preserve"> </w:delText>
        </w:r>
      </w:del>
      <w:del w:id="271" w:author="Tank Green" w:date="2018-03-27T14:59:00Z">
        <w:r w:rsidR="001248A4" w:rsidDel="00C0120A">
          <w:rPr>
            <w:rFonts w:ascii="Calibri" w:eastAsia="Times New Roman" w:hAnsi="Calibri" w:cs="Calibri"/>
            <w:color w:val="000000"/>
            <w:lang w:eastAsia="en-GB"/>
          </w:rPr>
          <w:delText>at the</w:delText>
        </w:r>
      </w:del>
      <w:del w:id="272" w:author="Tank Green" w:date="2018-03-27T15:10:00Z">
        <w:r w:rsidR="001248A4" w:rsidDel="00472E24">
          <w:rPr>
            <w:rFonts w:ascii="Calibri" w:eastAsia="Times New Roman" w:hAnsi="Calibri" w:cs="Calibri"/>
            <w:color w:val="000000"/>
            <w:lang w:eastAsia="en-GB"/>
          </w:rPr>
          <w:delText xml:space="preserve"> 26</w:delText>
        </w:r>
        <w:r w:rsidR="001248A4" w:rsidRPr="001248A4" w:rsidDel="00472E24">
          <w:rPr>
            <w:rFonts w:ascii="Calibri" w:eastAsia="Times New Roman" w:hAnsi="Calibri" w:cs="Calibri"/>
            <w:color w:val="000000"/>
            <w:vertAlign w:val="superscript"/>
            <w:lang w:eastAsia="en-GB"/>
          </w:rPr>
          <w:delText>th</w:delText>
        </w:r>
        <w:r w:rsidR="001248A4" w:rsidDel="00472E24">
          <w:rPr>
            <w:rFonts w:ascii="Calibri" w:eastAsia="Times New Roman" w:hAnsi="Calibri" w:cs="Calibri"/>
            <w:color w:val="000000"/>
            <w:lang w:eastAsia="en-GB"/>
          </w:rPr>
          <w:delText xml:space="preserve"> December 2017/2018 is </w:delText>
        </w:r>
        <w:r w:rsidR="00AA4986" w:rsidDel="00472E24">
          <w:rPr>
            <w:rFonts w:ascii="Calibri" w:eastAsia="Times New Roman" w:hAnsi="Calibri" w:cs="Calibri"/>
            <w:color w:val="000000"/>
            <w:lang w:eastAsia="en-GB"/>
          </w:rPr>
          <w:delText xml:space="preserve">a confirmation that </w:delText>
        </w:r>
      </w:del>
      <w:del w:id="273" w:author="Tank Green" w:date="2018-03-27T14:59:00Z">
        <w:r w:rsidR="00AA4986" w:rsidDel="00C0120A">
          <w:rPr>
            <w:rFonts w:ascii="Calibri" w:eastAsia="Times New Roman" w:hAnsi="Calibri" w:cs="Calibri"/>
            <w:color w:val="000000"/>
            <w:lang w:eastAsia="en-GB"/>
          </w:rPr>
          <w:delText xml:space="preserve">with </w:delText>
        </w:r>
      </w:del>
      <w:del w:id="274" w:author="Tank Green" w:date="2018-03-27T15:10:00Z">
        <w:r w:rsidR="00AA4986" w:rsidDel="00472E24">
          <w:rPr>
            <w:rFonts w:ascii="Calibri" w:eastAsia="Times New Roman" w:hAnsi="Calibri" w:cs="Calibri"/>
            <w:color w:val="000000"/>
            <w:lang w:eastAsia="en-GB"/>
          </w:rPr>
          <w:delText>these data</w:delText>
        </w:r>
      </w:del>
      <w:del w:id="275" w:author="Tank Green" w:date="2018-03-27T14:59:00Z">
        <w:r w:rsidR="00AA4986" w:rsidDel="00C0120A">
          <w:rPr>
            <w:rFonts w:ascii="Calibri" w:eastAsia="Times New Roman" w:hAnsi="Calibri" w:cs="Calibri"/>
            <w:color w:val="000000"/>
            <w:lang w:eastAsia="en-GB"/>
          </w:rPr>
          <w:delText xml:space="preserve"> we can</w:delText>
        </w:r>
      </w:del>
      <w:del w:id="276" w:author="Tank Green" w:date="2018-03-27T15:10:00Z">
        <w:r w:rsidR="00AA4986" w:rsidDel="00472E24">
          <w:rPr>
            <w:rFonts w:ascii="Calibri" w:eastAsia="Times New Roman" w:hAnsi="Calibri" w:cs="Calibri"/>
            <w:color w:val="000000"/>
            <w:lang w:eastAsia="en-GB"/>
          </w:rPr>
          <w:delText xml:space="preserve"> detect major shifts in FF throughout Great Britain. </w:delText>
        </w:r>
      </w:del>
    </w:p>
    <w:p w14:paraId="1DD67121" w14:textId="4AE30874" w:rsidR="004A786B" w:rsidRPr="005C2604" w:rsidDel="00472E24" w:rsidRDefault="004A786B">
      <w:pPr>
        <w:spacing w:after="0" w:line="240" w:lineRule="auto"/>
        <w:jc w:val="center"/>
        <w:rPr>
          <w:del w:id="277" w:author="Tank Green" w:date="2018-03-27T15:11:00Z"/>
          <w:rFonts w:ascii="Calibri" w:eastAsia="Times New Roman" w:hAnsi="Calibri" w:cs="Calibri"/>
          <w:color w:val="000000"/>
          <w:lang w:eastAsia="en-GB"/>
        </w:rPr>
        <w:pPrChange w:id="278" w:author="Tank Green" w:date="2018-03-27T15:11:00Z">
          <w:pPr>
            <w:spacing w:after="0" w:line="240" w:lineRule="auto"/>
            <w:jc w:val="both"/>
          </w:pPr>
        </w:pPrChange>
      </w:pPr>
    </w:p>
    <w:p w14:paraId="46BEC33F" w14:textId="5AEBF5C1" w:rsidR="000D08B8" w:rsidDel="006A238F" w:rsidRDefault="00AD110A" w:rsidP="00ED0A67">
      <w:pPr>
        <w:spacing w:after="0" w:line="240" w:lineRule="auto"/>
        <w:jc w:val="both"/>
        <w:rPr>
          <w:del w:id="279" w:author="Tank Green" w:date="2018-03-28T13:32:00Z"/>
          <w:rFonts w:ascii="Calibri" w:eastAsia="Times New Roman" w:hAnsi="Calibri" w:cs="Calibri"/>
          <w:color w:val="000000"/>
          <w:lang w:eastAsia="en-GB"/>
        </w:rPr>
      </w:pPr>
      <w:del w:id="280" w:author="Tank Green" w:date="2018-03-28T13:31:00Z">
        <w:r w:rsidDel="006A238F">
          <w:rPr>
            <w:rFonts w:ascii="Calibri" w:eastAsia="Times New Roman" w:hAnsi="Calibri" w:cs="Calibri"/>
            <w:color w:val="000000"/>
            <w:lang w:eastAsia="en-GB"/>
          </w:rPr>
          <w:delText xml:space="preserve">For the </w:delText>
        </w:r>
      </w:del>
      <w:del w:id="281" w:author="Tank Green" w:date="2018-03-27T14:59:00Z">
        <w:r w:rsidDel="00C0120A">
          <w:rPr>
            <w:rFonts w:ascii="Calibri" w:eastAsia="Times New Roman" w:hAnsi="Calibri" w:cs="Calibri"/>
            <w:color w:val="000000"/>
            <w:lang w:eastAsia="en-GB"/>
          </w:rPr>
          <w:delText xml:space="preserve">porpoises </w:delText>
        </w:r>
      </w:del>
      <w:del w:id="282" w:author="Tank Green" w:date="2018-03-28T13:31:00Z">
        <w:r w:rsidDel="006A238F">
          <w:rPr>
            <w:rFonts w:ascii="Calibri" w:eastAsia="Times New Roman" w:hAnsi="Calibri" w:cs="Calibri"/>
            <w:color w:val="000000"/>
            <w:lang w:eastAsia="en-GB"/>
          </w:rPr>
          <w:delText xml:space="preserve">of the </w:delText>
        </w:r>
        <w:r w:rsidRPr="00136BD5" w:rsidDel="006A238F">
          <w:rPr>
            <w:rFonts w:ascii="Calibri" w:eastAsia="Times New Roman" w:hAnsi="Calibri" w:cs="Calibri"/>
            <w:noProof/>
            <w:color w:val="000000"/>
            <w:lang w:eastAsia="en-GB"/>
          </w:rPr>
          <w:delText>website</w:delText>
        </w:r>
      </w:del>
      <w:ins w:id="283" w:author="Tank Green" w:date="2018-03-28T13:31:00Z">
        <w:r w:rsidR="006A238F">
          <w:rPr>
            <w:rFonts w:ascii="Calibri" w:eastAsia="Times New Roman" w:hAnsi="Calibri" w:cs="Calibri"/>
            <w:color w:val="000000"/>
            <w:lang w:eastAsia="en-GB"/>
          </w:rPr>
          <w:t>For a clearer visualisation</w:t>
        </w:r>
      </w:ins>
      <w:r>
        <w:rPr>
          <w:rFonts w:ascii="Calibri" w:eastAsia="Times New Roman" w:hAnsi="Calibri" w:cs="Calibri"/>
          <w:color w:val="000000"/>
          <w:lang w:eastAsia="en-GB"/>
        </w:rPr>
        <w:t xml:space="preserve">, we can </w:t>
      </w:r>
      <w:ins w:id="284" w:author="Tank Green" w:date="2018-03-27T15:00:00Z">
        <w:r w:rsidR="00C0120A">
          <w:rPr>
            <w:rFonts w:ascii="Calibri" w:eastAsia="Times New Roman" w:hAnsi="Calibri" w:cs="Calibri"/>
            <w:color w:val="000000"/>
            <w:lang w:eastAsia="en-GB"/>
          </w:rPr>
          <w:t xml:space="preserve">also </w:t>
        </w:r>
      </w:ins>
      <w:r>
        <w:rPr>
          <w:rFonts w:ascii="Calibri" w:eastAsia="Times New Roman" w:hAnsi="Calibri" w:cs="Calibri"/>
          <w:color w:val="000000"/>
          <w:lang w:eastAsia="en-GB"/>
        </w:rPr>
        <w:t>show th</w:t>
      </w:r>
      <w:r w:rsidR="00757C2C">
        <w:rPr>
          <w:rFonts w:ascii="Calibri" w:eastAsia="Times New Roman" w:hAnsi="Calibri" w:cs="Calibri"/>
          <w:color w:val="000000"/>
          <w:lang w:eastAsia="en-GB"/>
        </w:rPr>
        <w:t>e</w:t>
      </w:r>
      <w:del w:id="285" w:author="Tank Green" w:date="2018-03-28T13:32:00Z">
        <w:r w:rsidR="00757C2C" w:rsidDel="006A238F">
          <w:rPr>
            <w:rFonts w:ascii="Calibri" w:eastAsia="Times New Roman" w:hAnsi="Calibri" w:cs="Calibri"/>
            <w:color w:val="000000"/>
            <w:lang w:eastAsia="en-GB"/>
          </w:rPr>
          <w:delText>se</w:delText>
        </w:r>
      </w:del>
      <w:r w:rsidR="00757C2C">
        <w:rPr>
          <w:rFonts w:ascii="Calibri" w:eastAsia="Times New Roman" w:hAnsi="Calibri" w:cs="Calibri"/>
          <w:color w:val="000000"/>
          <w:lang w:eastAsia="en-GB"/>
        </w:rPr>
        <w:t xml:space="preserve"> results as a single </w:t>
      </w:r>
      <w:ins w:id="286" w:author="Tank Green" w:date="2018-03-27T15:00:00Z">
        <w:r w:rsidR="00C0120A">
          <w:rPr>
            <w:rFonts w:ascii="Calibri" w:eastAsia="Times New Roman" w:hAnsi="Calibri" w:cs="Calibri"/>
            <w:color w:val="000000"/>
            <w:lang w:eastAsia="en-GB"/>
          </w:rPr>
          <w:t xml:space="preserve">comparative </w:t>
        </w:r>
      </w:ins>
      <w:r w:rsidR="00757C2C">
        <w:rPr>
          <w:rFonts w:ascii="Calibri" w:eastAsia="Times New Roman" w:hAnsi="Calibri" w:cs="Calibri"/>
          <w:color w:val="000000"/>
          <w:lang w:eastAsia="en-GB"/>
        </w:rPr>
        <w:t>number</w:t>
      </w:r>
      <w:ins w:id="287" w:author="Tank Green" w:date="2018-03-27T15:00:00Z">
        <w:r w:rsidR="00C0120A">
          <w:rPr>
            <w:rFonts w:ascii="Calibri" w:eastAsia="Times New Roman" w:hAnsi="Calibri" w:cs="Calibri"/>
            <w:color w:val="000000"/>
            <w:lang w:eastAsia="en-GB"/>
          </w:rPr>
          <w:t>,</w:t>
        </w:r>
      </w:ins>
      <w:r w:rsidR="00757C2C">
        <w:rPr>
          <w:rFonts w:ascii="Calibri" w:eastAsia="Times New Roman" w:hAnsi="Calibri" w:cs="Calibri"/>
          <w:color w:val="000000"/>
          <w:lang w:eastAsia="en-GB"/>
        </w:rPr>
        <w:t xml:space="preserve"> </w:t>
      </w:r>
      <w:del w:id="288" w:author="Tank Green" w:date="2018-03-27T15:00:00Z">
        <w:r w:rsidDel="00C0120A">
          <w:rPr>
            <w:rFonts w:ascii="Calibri" w:eastAsia="Times New Roman" w:hAnsi="Calibri" w:cs="Calibri"/>
            <w:color w:val="000000"/>
            <w:lang w:eastAsia="en-GB"/>
          </w:rPr>
          <w:delText>and</w:delText>
        </w:r>
        <w:r w:rsidR="00757C2C" w:rsidDel="00C0120A">
          <w:rPr>
            <w:rFonts w:ascii="Calibri" w:eastAsia="Times New Roman" w:hAnsi="Calibri" w:cs="Calibri"/>
            <w:color w:val="000000"/>
            <w:lang w:eastAsia="en-GB"/>
          </w:rPr>
          <w:delText>/or</w:delText>
        </w:r>
      </w:del>
      <w:ins w:id="289" w:author="Tank Green" w:date="2018-03-27T15:00:00Z">
        <w:r w:rsidR="00C0120A">
          <w:rPr>
            <w:rFonts w:ascii="Calibri" w:eastAsia="Times New Roman" w:hAnsi="Calibri" w:cs="Calibri"/>
            <w:color w:val="000000"/>
            <w:lang w:eastAsia="en-GB"/>
          </w:rPr>
          <w:t>or as</w:t>
        </w:r>
      </w:ins>
      <w:r>
        <w:rPr>
          <w:rFonts w:ascii="Calibri" w:eastAsia="Times New Roman" w:hAnsi="Calibri" w:cs="Calibri"/>
          <w:color w:val="000000"/>
          <w:lang w:eastAsia="en-GB"/>
        </w:rPr>
        <w:t xml:space="preserve"> a smooth version of </w:t>
      </w:r>
      <w:ins w:id="290" w:author="Tank Green" w:date="2018-03-27T15:11:00Z">
        <w:r w:rsidR="00472E24">
          <w:rPr>
            <w:rFonts w:ascii="Calibri" w:eastAsia="Times New Roman" w:hAnsi="Calibri" w:cs="Calibri"/>
            <w:color w:val="000000"/>
            <w:lang w:eastAsia="en-GB"/>
          </w:rPr>
          <w:fldChar w:fldCharType="begin"/>
        </w:r>
        <w:r w:rsidR="00472E24">
          <w:rPr>
            <w:rFonts w:ascii="Calibri" w:eastAsia="Times New Roman" w:hAnsi="Calibri" w:cs="Calibri"/>
            <w:color w:val="000000"/>
            <w:lang w:eastAsia="en-GB"/>
          </w:rPr>
          <w:instrText xml:space="preserve"> REF _Ref509926773 \h </w:instrText>
        </w:r>
      </w:ins>
      <w:r w:rsidR="00472E24">
        <w:rPr>
          <w:rFonts w:ascii="Calibri" w:eastAsia="Times New Roman" w:hAnsi="Calibri" w:cs="Calibri"/>
          <w:color w:val="000000"/>
          <w:lang w:eastAsia="en-GB"/>
        </w:rPr>
      </w:r>
      <w:r w:rsidR="00472E24">
        <w:rPr>
          <w:rFonts w:ascii="Calibri" w:eastAsia="Times New Roman" w:hAnsi="Calibri" w:cs="Calibri"/>
          <w:color w:val="000000"/>
          <w:lang w:eastAsia="en-GB"/>
        </w:rPr>
        <w:fldChar w:fldCharType="separate"/>
      </w:r>
      <w:ins w:id="291" w:author="Tank Green" w:date="2018-03-28T11:10:00Z">
        <w:r w:rsidR="008F0C9E">
          <w:t xml:space="preserve">Figure </w:t>
        </w:r>
        <w:r w:rsidR="008F0C9E">
          <w:rPr>
            <w:noProof/>
          </w:rPr>
          <w:t>2</w:t>
        </w:r>
      </w:ins>
      <w:ins w:id="292" w:author="Tank Green" w:date="2018-03-27T15:11:00Z">
        <w:r w:rsidR="00472E24">
          <w:rPr>
            <w:rFonts w:ascii="Calibri" w:eastAsia="Times New Roman" w:hAnsi="Calibri" w:cs="Calibri"/>
            <w:color w:val="000000"/>
            <w:lang w:eastAsia="en-GB"/>
          </w:rPr>
          <w:fldChar w:fldCharType="end"/>
        </w:r>
      </w:ins>
      <w:del w:id="293" w:author="Tank Green" w:date="2018-03-27T15:11:00Z">
        <w:r w:rsidDel="00472E24">
          <w:rPr>
            <w:rFonts w:ascii="Calibri" w:eastAsia="Times New Roman" w:hAnsi="Calibri" w:cs="Calibri"/>
            <w:color w:val="000000"/>
            <w:lang w:eastAsia="en-GB"/>
          </w:rPr>
          <w:delText>Figure 2</w:delText>
        </w:r>
      </w:del>
      <w:ins w:id="294" w:author="Tank Green" w:date="2018-03-27T15:00:00Z">
        <w:r w:rsidR="00C0120A">
          <w:rPr>
            <w:rFonts w:ascii="Calibri" w:eastAsia="Times New Roman" w:hAnsi="Calibri" w:cs="Calibri"/>
            <w:color w:val="000000"/>
            <w:lang w:eastAsia="en-GB"/>
          </w:rPr>
          <w:t>.</w:t>
        </w:r>
      </w:ins>
      <w:ins w:id="295" w:author="Tank Green" w:date="2018-03-28T13:32:00Z">
        <w:r w:rsidR="006A238F">
          <w:rPr>
            <w:rFonts w:ascii="Calibri" w:eastAsia="Times New Roman" w:hAnsi="Calibri" w:cs="Calibri"/>
            <w:color w:val="000000"/>
            <w:lang w:eastAsia="en-GB"/>
          </w:rPr>
          <w:t xml:space="preserve"> </w:t>
        </w:r>
      </w:ins>
    </w:p>
    <w:p w14:paraId="1F5533F0" w14:textId="293FE3E0" w:rsidR="00AD110A" w:rsidDel="006A238F" w:rsidRDefault="00AD110A" w:rsidP="00ED0A67">
      <w:pPr>
        <w:spacing w:after="0" w:line="240" w:lineRule="auto"/>
        <w:jc w:val="both"/>
        <w:rPr>
          <w:del w:id="296" w:author="Tank Green" w:date="2018-03-28T13:32:00Z"/>
          <w:rFonts w:ascii="Calibri" w:eastAsia="Times New Roman" w:hAnsi="Calibri" w:cs="Calibri"/>
          <w:color w:val="000000"/>
          <w:lang w:eastAsia="en-GB"/>
        </w:rPr>
      </w:pPr>
    </w:p>
    <w:p w14:paraId="22B62ED1" w14:textId="717D8EE8" w:rsidR="00AD110A" w:rsidRDefault="00C0120A" w:rsidP="00ED0A67">
      <w:pPr>
        <w:spacing w:after="0" w:line="240" w:lineRule="auto"/>
        <w:jc w:val="both"/>
        <w:rPr>
          <w:ins w:id="297" w:author="Tank Green" w:date="2018-03-27T15:11:00Z"/>
          <w:rFonts w:ascii="Calibri" w:eastAsia="Times New Roman" w:hAnsi="Calibri" w:cs="Calibri"/>
          <w:color w:val="000000"/>
          <w:lang w:eastAsia="en-GB"/>
        </w:rPr>
      </w:pPr>
      <w:ins w:id="298" w:author="Tank Green" w:date="2018-03-27T15:00:00Z">
        <w:r>
          <w:rPr>
            <w:rFonts w:ascii="Calibri" w:eastAsia="Times New Roman" w:hAnsi="Calibri" w:cs="Calibri"/>
            <w:color w:val="000000"/>
            <w:lang w:eastAsia="en-GB"/>
          </w:rPr>
          <w:t xml:space="preserve">For </w:t>
        </w:r>
      </w:ins>
      <w:del w:id="299" w:author="Tank Green" w:date="2018-03-27T15:00:00Z">
        <w:r w:rsidR="00AD110A" w:rsidDel="00C0120A">
          <w:rPr>
            <w:rFonts w:ascii="Calibri" w:eastAsia="Times New Roman" w:hAnsi="Calibri" w:cs="Calibri"/>
            <w:color w:val="000000"/>
            <w:lang w:eastAsia="en-GB"/>
          </w:rPr>
          <w:delText>E</w:delText>
        </w:r>
      </w:del>
      <w:ins w:id="300" w:author="Tank Green" w:date="2018-03-27T15:00:00Z">
        <w:r>
          <w:rPr>
            <w:rFonts w:ascii="Calibri" w:eastAsia="Times New Roman" w:hAnsi="Calibri" w:cs="Calibri"/>
            <w:color w:val="000000"/>
            <w:lang w:eastAsia="en-GB"/>
          </w:rPr>
          <w:t>e</w:t>
        </w:r>
      </w:ins>
      <w:r w:rsidR="00AD110A">
        <w:rPr>
          <w:rFonts w:ascii="Calibri" w:eastAsia="Times New Roman" w:hAnsi="Calibri" w:cs="Calibri"/>
          <w:color w:val="000000"/>
          <w:lang w:eastAsia="en-GB"/>
        </w:rPr>
        <w:t>xample:</w:t>
      </w:r>
    </w:p>
    <w:p w14:paraId="0C40CAC3" w14:textId="77777777" w:rsidR="00472E24" w:rsidRDefault="00472E24" w:rsidP="00ED0A67">
      <w:pPr>
        <w:spacing w:after="0" w:line="240" w:lineRule="auto"/>
        <w:jc w:val="both"/>
        <w:rPr>
          <w:rFonts w:ascii="Calibri" w:eastAsia="Times New Roman" w:hAnsi="Calibri" w:cs="Calibri"/>
          <w:color w:val="000000"/>
          <w:lang w:eastAsia="en-GB"/>
        </w:rPr>
      </w:pPr>
    </w:p>
    <w:p w14:paraId="422EDD58" w14:textId="28E3E5D4" w:rsidR="00AD110A" w:rsidDel="000465E8" w:rsidRDefault="00AD110A" w:rsidP="00ED0A67">
      <w:pPr>
        <w:spacing w:after="0" w:line="240" w:lineRule="auto"/>
        <w:jc w:val="both"/>
        <w:rPr>
          <w:del w:id="301" w:author="Roberto" w:date="2018-03-28T14:21:00Z"/>
          <w:rFonts w:ascii="Calibri" w:eastAsia="Times New Roman" w:hAnsi="Calibri" w:cs="Calibri"/>
          <w:color w:val="000000"/>
          <w:lang w:eastAsia="en-GB"/>
        </w:rPr>
      </w:pPr>
      <w:commentRangeStart w:id="302"/>
      <w:commentRangeStart w:id="303"/>
      <w:del w:id="304" w:author="Roberto" w:date="2018-03-28T14:15:00Z">
        <w:r w:rsidRPr="00AD110A" w:rsidDel="002537BB">
          <w:rPr>
            <w:rFonts w:ascii="Calibri" w:eastAsia="Times New Roman" w:hAnsi="Calibri" w:cs="Calibri"/>
            <w:noProof/>
            <w:color w:val="000000"/>
            <w:lang w:eastAsia="en-GB"/>
          </w:rPr>
          <w:drawing>
            <wp:inline distT="0" distB="0" distL="0" distR="0" wp14:anchorId="04CFE7CA" wp14:editId="7162FBE7">
              <wp:extent cx="6305550" cy="3075739"/>
              <wp:effectExtent l="0" t="0" r="0" b="0"/>
              <wp:docPr id="8" name="Picture 8" descr="C:\2017\ldc\indicator\indicatorTest\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indicatorTest\Slide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153" t="4842" r="1940" b="12859"/>
                      <a:stretch/>
                    </pic:blipFill>
                    <pic:spPr bwMode="auto">
                      <a:xfrm>
                        <a:off x="0" y="0"/>
                        <a:ext cx="6307371" cy="3076627"/>
                      </a:xfrm>
                      <a:prstGeom prst="rect">
                        <a:avLst/>
                      </a:prstGeom>
                      <a:noFill/>
                      <a:ln>
                        <a:noFill/>
                      </a:ln>
                      <a:extLst>
                        <a:ext uri="{53640926-AAD7-44D8-BBD7-CCE9431645EC}">
                          <a14:shadowObscured xmlns:a14="http://schemas.microsoft.com/office/drawing/2010/main"/>
                        </a:ext>
                      </a:extLst>
                    </pic:spPr>
                  </pic:pic>
                </a:graphicData>
              </a:graphic>
            </wp:inline>
          </w:drawing>
        </w:r>
      </w:del>
      <w:commentRangeEnd w:id="302"/>
      <w:del w:id="305" w:author="Roberto" w:date="2018-03-28T14:21:00Z">
        <w:r w:rsidR="00C0120A" w:rsidDel="000465E8">
          <w:rPr>
            <w:rStyle w:val="CommentReference"/>
          </w:rPr>
          <w:commentReference w:id="302"/>
        </w:r>
        <w:commentRangeEnd w:id="303"/>
        <w:r w:rsidR="002537BB" w:rsidDel="000465E8">
          <w:rPr>
            <w:rStyle w:val="CommentReference"/>
          </w:rPr>
          <w:commentReference w:id="303"/>
        </w:r>
      </w:del>
    </w:p>
    <w:p w14:paraId="1AEE5582" w14:textId="250A0206" w:rsidR="00AD110A" w:rsidDel="000465E8" w:rsidRDefault="00AD110A" w:rsidP="00ED0A67">
      <w:pPr>
        <w:spacing w:after="0" w:line="240" w:lineRule="auto"/>
        <w:jc w:val="both"/>
        <w:rPr>
          <w:del w:id="306" w:author="Roberto" w:date="2018-03-28T14:21:00Z"/>
          <w:rFonts w:ascii="Calibri" w:eastAsia="Times New Roman" w:hAnsi="Calibri" w:cs="Calibri"/>
          <w:color w:val="000000"/>
          <w:lang w:eastAsia="en-GB"/>
        </w:rPr>
      </w:pPr>
    </w:p>
    <w:p w14:paraId="44531C37" w14:textId="0BFC571B" w:rsidR="00AD110A" w:rsidDel="000465E8" w:rsidRDefault="00AD110A" w:rsidP="00ED0A67">
      <w:pPr>
        <w:spacing w:after="0" w:line="240" w:lineRule="auto"/>
        <w:jc w:val="both"/>
        <w:rPr>
          <w:del w:id="307" w:author="Roberto" w:date="2018-03-28T14:21:00Z"/>
          <w:rFonts w:ascii="Calibri" w:eastAsia="Times New Roman" w:hAnsi="Calibri" w:cs="Calibri"/>
          <w:color w:val="000000"/>
          <w:lang w:eastAsia="en-GB"/>
        </w:rPr>
      </w:pPr>
    </w:p>
    <w:p w14:paraId="436E4877" w14:textId="37BAA068" w:rsidR="00AD110A" w:rsidDel="001E333C" w:rsidRDefault="00AD110A" w:rsidP="00ED0A67">
      <w:pPr>
        <w:spacing w:after="0" w:line="240" w:lineRule="auto"/>
        <w:jc w:val="both"/>
        <w:rPr>
          <w:del w:id="308" w:author="Roberto" w:date="2018-03-28T13:44:00Z"/>
          <w:rFonts w:ascii="Calibri" w:eastAsia="Times New Roman" w:hAnsi="Calibri" w:cs="Calibri"/>
          <w:color w:val="000000"/>
          <w:lang w:eastAsia="en-GB"/>
        </w:rPr>
      </w:pPr>
    </w:p>
    <w:p w14:paraId="78DED8F1" w14:textId="7941B041" w:rsidR="00AD110A" w:rsidDel="001E333C" w:rsidRDefault="00AD110A" w:rsidP="00ED0A67">
      <w:pPr>
        <w:spacing w:after="0" w:line="240" w:lineRule="auto"/>
        <w:jc w:val="both"/>
        <w:rPr>
          <w:del w:id="309" w:author="Roberto" w:date="2018-03-28T13:44:00Z"/>
          <w:rFonts w:ascii="Calibri" w:eastAsia="Times New Roman" w:hAnsi="Calibri" w:cs="Calibri"/>
          <w:color w:val="000000"/>
          <w:lang w:eastAsia="en-GB"/>
        </w:rPr>
      </w:pPr>
    </w:p>
    <w:p w14:paraId="18357BFB" w14:textId="6AA65FC0" w:rsidR="00AD110A" w:rsidDel="000465E8" w:rsidRDefault="00AD110A" w:rsidP="00ED0A67">
      <w:pPr>
        <w:spacing w:after="0" w:line="240" w:lineRule="auto"/>
        <w:jc w:val="both"/>
        <w:rPr>
          <w:del w:id="310" w:author="Roberto" w:date="2018-03-28T14:21:00Z"/>
          <w:rFonts w:ascii="Calibri" w:eastAsia="Times New Roman" w:hAnsi="Calibri" w:cs="Calibri"/>
          <w:color w:val="000000"/>
          <w:lang w:eastAsia="en-GB"/>
        </w:rPr>
      </w:pPr>
    </w:p>
    <w:p w14:paraId="56E20B59" w14:textId="323849C8" w:rsidR="00AD110A" w:rsidDel="000465E8" w:rsidRDefault="00AD110A" w:rsidP="00ED0A67">
      <w:pPr>
        <w:spacing w:after="0" w:line="240" w:lineRule="auto"/>
        <w:jc w:val="both"/>
        <w:rPr>
          <w:del w:id="311" w:author="Roberto" w:date="2018-03-28T14:15:00Z"/>
          <w:rFonts w:ascii="Calibri" w:eastAsia="Times New Roman" w:hAnsi="Calibri" w:cs="Calibri"/>
          <w:color w:val="000000"/>
          <w:lang w:eastAsia="en-GB"/>
        </w:rPr>
      </w:pPr>
    </w:p>
    <w:p w14:paraId="38DA33E4" w14:textId="77777777" w:rsidR="00AD110A" w:rsidRDefault="00AD110A" w:rsidP="00ED0A67">
      <w:pPr>
        <w:spacing w:after="0" w:line="240" w:lineRule="auto"/>
        <w:jc w:val="both"/>
        <w:rPr>
          <w:rFonts w:ascii="Calibri" w:eastAsia="Times New Roman" w:hAnsi="Calibri" w:cs="Calibri"/>
          <w:color w:val="000000"/>
          <w:lang w:eastAsia="en-GB"/>
        </w:rPr>
      </w:pPr>
    </w:p>
    <w:p w14:paraId="26059483" w14:textId="77777777" w:rsidR="00AD110A" w:rsidRDefault="00AD110A" w:rsidP="00ED0A67">
      <w:pPr>
        <w:spacing w:after="0" w:line="240" w:lineRule="auto"/>
        <w:jc w:val="both"/>
        <w:rPr>
          <w:rFonts w:ascii="Calibri" w:eastAsia="Times New Roman" w:hAnsi="Calibri" w:cs="Calibri"/>
          <w:color w:val="000000"/>
          <w:lang w:eastAsia="en-GB"/>
        </w:rPr>
      </w:pPr>
      <w:r w:rsidRPr="00AD110A">
        <w:rPr>
          <w:rFonts w:ascii="Calibri" w:eastAsia="Times New Roman" w:hAnsi="Calibri" w:cs="Calibri"/>
          <w:noProof/>
          <w:color w:val="000000"/>
          <w:lang w:eastAsia="en-GB"/>
        </w:rPr>
        <w:drawing>
          <wp:inline distT="0" distB="0" distL="0" distR="0" wp14:anchorId="76A69482" wp14:editId="6F9C2D72">
            <wp:extent cx="6294755" cy="3066769"/>
            <wp:effectExtent l="0" t="0" r="0" b="635"/>
            <wp:docPr id="9" name="Picture 9" descr="C:\2017\ldc\indicator\indicatorTest\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indicatorTest\Slide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010" t="4842" r="2247" b="13098"/>
                    <a:stretch/>
                  </pic:blipFill>
                  <pic:spPr bwMode="auto">
                    <a:xfrm>
                      <a:off x="0" y="0"/>
                      <a:ext cx="6296588" cy="3067662"/>
                    </a:xfrm>
                    <a:prstGeom prst="rect">
                      <a:avLst/>
                    </a:prstGeom>
                    <a:noFill/>
                    <a:ln>
                      <a:noFill/>
                    </a:ln>
                    <a:extLst>
                      <a:ext uri="{53640926-AAD7-44D8-BBD7-CCE9431645EC}">
                        <a14:shadowObscured xmlns:a14="http://schemas.microsoft.com/office/drawing/2010/main"/>
                      </a:ext>
                    </a:extLst>
                  </pic:spPr>
                </pic:pic>
              </a:graphicData>
            </a:graphic>
          </wp:inline>
        </w:drawing>
      </w:r>
    </w:p>
    <w:p w14:paraId="3F1F2188" w14:textId="77777777" w:rsidR="00354FB1" w:rsidRDefault="00354FB1" w:rsidP="00ED0A67">
      <w:pPr>
        <w:spacing w:after="0" w:line="240" w:lineRule="auto"/>
        <w:jc w:val="both"/>
        <w:rPr>
          <w:rFonts w:ascii="Calibri" w:eastAsia="Times New Roman" w:hAnsi="Calibri" w:cs="Calibri"/>
          <w:color w:val="000000"/>
          <w:lang w:eastAsia="en-GB"/>
        </w:rPr>
      </w:pPr>
    </w:p>
    <w:p w14:paraId="2856443C" w14:textId="2ABBCB48" w:rsidR="00354FB1" w:rsidRDefault="00354FB1"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In general, </w:t>
      </w:r>
      <w:ins w:id="312" w:author="Tank Green" w:date="2018-03-27T15:07:00Z">
        <w:r w:rsidR="00C0120A">
          <w:rPr>
            <w:rFonts w:ascii="Calibri" w:eastAsia="Times New Roman" w:hAnsi="Calibri" w:cs="Calibri"/>
            <w:color w:val="000000"/>
            <w:lang w:eastAsia="en-GB"/>
          </w:rPr>
          <w:t xml:space="preserve">the figures show that </w:t>
        </w:r>
      </w:ins>
      <w:r>
        <w:rPr>
          <w:rFonts w:ascii="Calibri" w:eastAsia="Times New Roman" w:hAnsi="Calibri" w:cs="Calibri"/>
          <w:color w:val="000000"/>
          <w:lang w:eastAsia="en-GB"/>
        </w:rPr>
        <w:t>there</w:t>
      </w:r>
      <w:ins w:id="313" w:author="Tank Green" w:date="2018-03-27T15:00:00Z">
        <w:r w:rsidR="00C0120A">
          <w:rPr>
            <w:rFonts w:ascii="Calibri" w:eastAsia="Times New Roman" w:hAnsi="Calibri" w:cs="Calibri"/>
            <w:color w:val="000000"/>
            <w:lang w:eastAsia="en-GB"/>
          </w:rPr>
          <w:t xml:space="preserve"> i</w:t>
        </w:r>
      </w:ins>
      <w:del w:id="314" w:author="Tank Green" w:date="2018-03-27T15:00:00Z">
        <w:r w:rsidDel="00C0120A">
          <w:rPr>
            <w:rFonts w:ascii="Calibri" w:eastAsia="Times New Roman" w:hAnsi="Calibri" w:cs="Calibri"/>
            <w:color w:val="000000"/>
            <w:lang w:eastAsia="en-GB"/>
          </w:rPr>
          <w:delText>’</w:delText>
        </w:r>
      </w:del>
      <w:r>
        <w:rPr>
          <w:rFonts w:ascii="Calibri" w:eastAsia="Times New Roman" w:hAnsi="Calibri" w:cs="Calibri"/>
          <w:color w:val="000000"/>
          <w:lang w:eastAsia="en-GB"/>
        </w:rPr>
        <w:t xml:space="preserve">s a fall in FF </w:t>
      </w:r>
      <w:del w:id="315" w:author="Tank Green" w:date="2018-03-27T15:08:00Z">
        <w:r w:rsidDel="00C0120A">
          <w:rPr>
            <w:rFonts w:ascii="Calibri" w:eastAsia="Times New Roman" w:hAnsi="Calibri" w:cs="Calibri"/>
            <w:color w:val="000000"/>
            <w:lang w:eastAsia="en-GB"/>
          </w:rPr>
          <w:delText xml:space="preserve">from </w:delText>
        </w:r>
      </w:del>
      <w:ins w:id="316" w:author="Tank Green" w:date="2018-03-27T15:08:00Z">
        <w:r w:rsidR="00C0120A">
          <w:rPr>
            <w:rFonts w:ascii="Calibri" w:eastAsia="Times New Roman" w:hAnsi="Calibri" w:cs="Calibri"/>
            <w:color w:val="000000"/>
            <w:lang w:eastAsia="en-GB"/>
          </w:rPr>
          <w:t xml:space="preserve">in </w:t>
        </w:r>
      </w:ins>
      <w:r>
        <w:rPr>
          <w:rFonts w:ascii="Calibri" w:eastAsia="Times New Roman" w:hAnsi="Calibri" w:cs="Calibri"/>
          <w:color w:val="000000"/>
          <w:lang w:eastAsia="en-GB"/>
        </w:rPr>
        <w:t>2016</w:t>
      </w:r>
      <w:ins w:id="317" w:author="Tank Green" w:date="2018-03-27T15:08:00Z">
        <w:r w:rsidR="00C0120A">
          <w:rPr>
            <w:rFonts w:ascii="Calibri" w:eastAsia="Times New Roman" w:hAnsi="Calibri" w:cs="Calibri"/>
            <w:color w:val="000000"/>
            <w:lang w:eastAsia="en-GB"/>
          </w:rPr>
          <w:t>/</w:t>
        </w:r>
      </w:ins>
      <w:del w:id="318" w:author="Tank Green" w:date="2018-03-27T15:07:00Z">
        <w:r w:rsidDel="00C0120A">
          <w:rPr>
            <w:rFonts w:ascii="Calibri" w:eastAsia="Times New Roman" w:hAnsi="Calibri" w:cs="Calibri"/>
            <w:color w:val="000000"/>
            <w:lang w:eastAsia="en-GB"/>
          </w:rPr>
          <w:delText xml:space="preserve"> to 2</w:delText>
        </w:r>
      </w:del>
      <w:ins w:id="319" w:author="Tank Green" w:date="2018-03-27T15:07:00Z">
        <w:r w:rsidR="00C0120A">
          <w:rPr>
            <w:rFonts w:ascii="Calibri" w:eastAsia="Times New Roman" w:hAnsi="Calibri" w:cs="Calibri"/>
            <w:color w:val="000000"/>
            <w:lang w:eastAsia="en-GB"/>
          </w:rPr>
          <w:t>2</w:t>
        </w:r>
      </w:ins>
      <w:r>
        <w:rPr>
          <w:rFonts w:ascii="Calibri" w:eastAsia="Times New Roman" w:hAnsi="Calibri" w:cs="Calibri"/>
          <w:color w:val="000000"/>
          <w:lang w:eastAsia="en-GB"/>
        </w:rPr>
        <w:t xml:space="preserve">017 when </w:t>
      </w:r>
      <w:del w:id="320" w:author="Tank Green" w:date="2018-03-27T15:07:00Z">
        <w:r w:rsidDel="00C0120A">
          <w:rPr>
            <w:rFonts w:ascii="Calibri" w:eastAsia="Times New Roman" w:hAnsi="Calibri" w:cs="Calibri"/>
            <w:color w:val="000000"/>
            <w:lang w:eastAsia="en-GB"/>
          </w:rPr>
          <w:delText xml:space="preserve">we </w:delText>
        </w:r>
      </w:del>
      <w:r>
        <w:rPr>
          <w:rFonts w:ascii="Calibri" w:eastAsia="Times New Roman" w:hAnsi="Calibri" w:cs="Calibri"/>
          <w:color w:val="000000"/>
          <w:lang w:eastAsia="en-GB"/>
        </w:rPr>
        <w:t>compare</w:t>
      </w:r>
      <w:ins w:id="321" w:author="Tank Green" w:date="2018-03-27T15:07:00Z">
        <w:r w:rsidR="00C0120A">
          <w:rPr>
            <w:rFonts w:ascii="Calibri" w:eastAsia="Times New Roman" w:hAnsi="Calibri" w:cs="Calibri"/>
            <w:color w:val="000000"/>
            <w:lang w:eastAsia="en-GB"/>
          </w:rPr>
          <w:t>d with</w:t>
        </w:r>
      </w:ins>
      <w:r>
        <w:rPr>
          <w:rFonts w:ascii="Calibri" w:eastAsia="Times New Roman" w:hAnsi="Calibri" w:cs="Calibri"/>
          <w:color w:val="000000"/>
          <w:lang w:eastAsia="en-GB"/>
        </w:rPr>
        <w:t xml:space="preserve"> the same periods </w:t>
      </w:r>
      <w:del w:id="322" w:author="Tank Green" w:date="2018-03-27T15:08:00Z">
        <w:r w:rsidDel="00C0120A">
          <w:rPr>
            <w:rFonts w:ascii="Calibri" w:eastAsia="Times New Roman" w:hAnsi="Calibri" w:cs="Calibri"/>
            <w:color w:val="000000"/>
            <w:lang w:eastAsia="en-GB"/>
          </w:rPr>
          <w:delText xml:space="preserve">from </w:delText>
        </w:r>
      </w:del>
      <w:ins w:id="323" w:author="Tank Green" w:date="2018-03-27T15:08:00Z">
        <w:r w:rsidR="00C0120A">
          <w:rPr>
            <w:rFonts w:ascii="Calibri" w:eastAsia="Times New Roman" w:hAnsi="Calibri" w:cs="Calibri"/>
            <w:color w:val="000000"/>
            <w:lang w:eastAsia="en-GB"/>
          </w:rPr>
          <w:t xml:space="preserve">in </w:t>
        </w:r>
      </w:ins>
      <w:r>
        <w:rPr>
          <w:rFonts w:ascii="Calibri" w:eastAsia="Times New Roman" w:hAnsi="Calibri" w:cs="Calibri"/>
          <w:color w:val="000000"/>
          <w:lang w:eastAsia="en-GB"/>
        </w:rPr>
        <w:t>2015/2016</w:t>
      </w:r>
      <w:ins w:id="324" w:author="Tank Green" w:date="2018-03-27T15:08:00Z">
        <w:r w:rsidR="00C0120A">
          <w:rPr>
            <w:rFonts w:ascii="Calibri" w:eastAsia="Times New Roman" w:hAnsi="Calibri" w:cs="Calibri"/>
            <w:color w:val="000000"/>
            <w:lang w:eastAsia="en-GB"/>
          </w:rPr>
          <w:t>.</w:t>
        </w:r>
      </w:ins>
    </w:p>
    <w:p w14:paraId="108485DF" w14:textId="77777777" w:rsidR="00AD110A" w:rsidRDefault="00AD110A" w:rsidP="00ED0A67">
      <w:pPr>
        <w:spacing w:after="0" w:line="240" w:lineRule="auto"/>
        <w:jc w:val="both"/>
        <w:rPr>
          <w:rFonts w:ascii="Calibri" w:eastAsia="Times New Roman" w:hAnsi="Calibri" w:cs="Calibri"/>
          <w:color w:val="000000"/>
          <w:lang w:eastAsia="en-GB"/>
        </w:rPr>
      </w:pPr>
    </w:p>
    <w:p w14:paraId="5B268692" w14:textId="77777777" w:rsidR="00472E24" w:rsidRDefault="00757C2C">
      <w:pPr>
        <w:keepNext/>
        <w:spacing w:after="0" w:line="240" w:lineRule="auto"/>
        <w:jc w:val="center"/>
        <w:rPr>
          <w:ins w:id="325" w:author="Tank Green" w:date="2018-03-27T15:11:00Z"/>
        </w:rPr>
        <w:pPrChange w:id="326" w:author="Tank Green" w:date="2018-03-27T15:11:00Z">
          <w:pPr>
            <w:spacing w:after="0" w:line="240" w:lineRule="auto"/>
            <w:jc w:val="center"/>
          </w:pPr>
        </w:pPrChange>
      </w:pPr>
      <w:r>
        <w:rPr>
          <w:rFonts w:ascii="Calibri" w:eastAsia="Times New Roman" w:hAnsi="Calibri" w:cs="Calibri"/>
          <w:noProof/>
          <w:color w:val="000000"/>
          <w:lang w:eastAsia="en-GB"/>
        </w:rPr>
        <w:lastRenderedPageBreak/>
        <mc:AlternateContent>
          <mc:Choice Requires="wps">
            <w:drawing>
              <wp:anchor distT="0" distB="0" distL="114300" distR="114300" simplePos="0" relativeHeight="251659264" behindDoc="0" locked="0" layoutInCell="1" allowOverlap="1" wp14:anchorId="55884FBF" wp14:editId="69682A6D">
                <wp:simplePos x="0" y="0"/>
                <wp:positionH relativeFrom="column">
                  <wp:posOffset>6294755</wp:posOffset>
                </wp:positionH>
                <wp:positionV relativeFrom="paragraph">
                  <wp:posOffset>181610</wp:posOffset>
                </wp:positionV>
                <wp:extent cx="287020" cy="200025"/>
                <wp:effectExtent l="0" t="0" r="0" b="9525"/>
                <wp:wrapNone/>
                <wp:docPr id="15" name="Rectangle 15"/>
                <wp:cNvGraphicFramePr/>
                <a:graphic xmlns:a="http://schemas.openxmlformats.org/drawingml/2006/main">
                  <a:graphicData uri="http://schemas.microsoft.com/office/word/2010/wordprocessingShape">
                    <wps:wsp>
                      <wps:cNvSpPr/>
                      <wps:spPr>
                        <a:xfrm>
                          <a:off x="0" y="0"/>
                          <a:ext cx="287020"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32F728" id="Rectangle 15" o:spid="_x0000_s1026" style="position:absolute;margin-left:495.65pt;margin-top:14.3pt;width:22.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" fillcolor="white [3212]" stroked="f" strokeweight="1pt"/>
            </w:pict>
          </mc:Fallback>
        </mc:AlternateContent>
      </w:r>
      <w:r w:rsidRPr="00757C2C">
        <w:rPr>
          <w:rFonts w:ascii="Calibri" w:eastAsia="Times New Roman" w:hAnsi="Calibri" w:cs="Calibri"/>
          <w:noProof/>
          <w:color w:val="000000"/>
          <w:lang w:eastAsia="en-GB"/>
        </w:rPr>
        <w:drawing>
          <wp:inline distT="0" distB="0" distL="0" distR="0" wp14:anchorId="5C3081D8" wp14:editId="4BF22B09">
            <wp:extent cx="5467350" cy="3385590"/>
            <wp:effectExtent l="0" t="0" r="0" b="5715"/>
            <wp:docPr id="13" name="Picture 13" descr="C:\2017\book\Highcharts Demo - JSF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book\Highcharts Demo - JSFiddl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399"/>
                    <a:stretch/>
                  </pic:blipFill>
                  <pic:spPr bwMode="auto">
                    <a:xfrm>
                      <a:off x="0" y="0"/>
                      <a:ext cx="5495577" cy="3403069"/>
                    </a:xfrm>
                    <a:prstGeom prst="rect">
                      <a:avLst/>
                    </a:prstGeom>
                    <a:noFill/>
                    <a:ln>
                      <a:noFill/>
                    </a:ln>
                    <a:extLst>
                      <a:ext uri="{53640926-AAD7-44D8-BBD7-CCE9431645EC}">
                        <a14:shadowObscured xmlns:a14="http://schemas.microsoft.com/office/drawing/2010/main"/>
                      </a:ext>
                    </a:extLst>
                  </pic:spPr>
                </pic:pic>
              </a:graphicData>
            </a:graphic>
          </wp:inline>
        </w:drawing>
      </w:r>
    </w:p>
    <w:p w14:paraId="471067D8" w14:textId="7F451069" w:rsidR="00AD110A" w:rsidRDefault="00472E24">
      <w:pPr>
        <w:pStyle w:val="Caption"/>
        <w:jc w:val="center"/>
        <w:rPr>
          <w:rFonts w:ascii="Calibri" w:eastAsia="Times New Roman" w:hAnsi="Calibri" w:cs="Calibri"/>
          <w:color w:val="000000"/>
          <w:lang w:eastAsia="en-GB"/>
        </w:rPr>
        <w:pPrChange w:id="327" w:author="Tank Green" w:date="2018-03-27T15:11:00Z">
          <w:pPr>
            <w:spacing w:after="0" w:line="240" w:lineRule="auto"/>
            <w:jc w:val="center"/>
          </w:pPr>
        </w:pPrChange>
      </w:pPr>
      <w:ins w:id="328" w:author="Tank Green" w:date="2018-03-27T15:11:00Z">
        <w:r>
          <w:t xml:space="preserve">Figure </w:t>
        </w:r>
      </w:ins>
      <w:ins w:id="329" w:author="Tank Green" w:date="2018-03-28T10:37:00Z">
        <w:r w:rsidR="003A175C">
          <w:fldChar w:fldCharType="begin"/>
        </w:r>
        <w:r w:rsidR="003A175C">
          <w:instrText xml:space="preserve"> SEQ Figure \* ARABIC </w:instrText>
        </w:r>
      </w:ins>
      <w:r w:rsidR="003A175C">
        <w:fldChar w:fldCharType="separate"/>
      </w:r>
      <w:ins w:id="330" w:author="Tank Green" w:date="2018-03-28T11:10:00Z">
        <w:r w:rsidR="008F0C9E">
          <w:rPr>
            <w:noProof/>
          </w:rPr>
          <w:t>3</w:t>
        </w:r>
      </w:ins>
      <w:ins w:id="331" w:author="Tank Green" w:date="2018-03-28T10:37:00Z">
        <w:r w:rsidR="003A175C">
          <w:fldChar w:fldCharType="end"/>
        </w:r>
      </w:ins>
      <w:ins w:id="332" w:author="Tank Green" w:date="2018-03-27T15:11:00Z">
        <w:r>
          <w:t>. S</w:t>
        </w:r>
        <w:r w:rsidRPr="00224802">
          <w:t>mooth representation of Figure 2</w:t>
        </w:r>
        <w:r>
          <w:t>.</w:t>
        </w:r>
      </w:ins>
    </w:p>
    <w:p w14:paraId="5B6CAD46" w14:textId="77777777" w:rsidR="00AD110A" w:rsidRDefault="00AD110A" w:rsidP="00ED0A67">
      <w:pPr>
        <w:spacing w:after="0" w:line="240" w:lineRule="auto"/>
        <w:jc w:val="both"/>
        <w:rPr>
          <w:rFonts w:ascii="Calibri" w:eastAsia="Times New Roman" w:hAnsi="Calibri" w:cs="Calibri"/>
          <w:color w:val="000000"/>
          <w:lang w:eastAsia="en-GB"/>
        </w:rPr>
      </w:pPr>
    </w:p>
    <w:p w14:paraId="73402E2B" w14:textId="4901903F" w:rsidR="00AD110A" w:rsidDel="003C535F" w:rsidRDefault="00757C2C" w:rsidP="00ED0A67">
      <w:pPr>
        <w:spacing w:after="0" w:line="240" w:lineRule="auto"/>
        <w:jc w:val="both"/>
        <w:rPr>
          <w:del w:id="333" w:author="Tank Green" w:date="2018-03-27T15:22:00Z"/>
          <w:rFonts w:ascii="Calibri" w:eastAsia="Times New Roman" w:hAnsi="Calibri" w:cs="Calibri"/>
          <w:noProof/>
          <w:color w:val="000000"/>
          <w:lang w:eastAsia="en-GB"/>
        </w:rPr>
      </w:pPr>
      <w:r>
        <w:rPr>
          <w:rFonts w:ascii="Calibri" w:eastAsia="Times New Roman" w:hAnsi="Calibri" w:cs="Calibri"/>
          <w:color w:val="000000"/>
          <w:lang w:eastAsia="en-GB"/>
        </w:rPr>
        <w:t>With th</w:t>
      </w:r>
      <w:ins w:id="334" w:author="Tank Green" w:date="2018-03-27T15:20:00Z">
        <w:r w:rsidR="003C535F">
          <w:rPr>
            <w:rFonts w:ascii="Calibri" w:eastAsia="Times New Roman" w:hAnsi="Calibri" w:cs="Calibri"/>
            <w:color w:val="000000"/>
            <w:lang w:eastAsia="en-GB"/>
          </w:rPr>
          <w:t>e above</w:t>
        </w:r>
      </w:ins>
      <w:del w:id="335" w:author="Tank Green" w:date="2018-03-27T15:20:00Z">
        <w:r w:rsidDel="003C535F">
          <w:rPr>
            <w:rFonts w:ascii="Calibri" w:eastAsia="Times New Roman" w:hAnsi="Calibri" w:cs="Calibri"/>
            <w:color w:val="000000"/>
            <w:lang w:eastAsia="en-GB"/>
          </w:rPr>
          <w:delText>is</w:delText>
        </w:r>
      </w:del>
      <w:r>
        <w:rPr>
          <w:rFonts w:ascii="Calibri" w:eastAsia="Times New Roman" w:hAnsi="Calibri" w:cs="Calibri"/>
          <w:color w:val="000000"/>
          <w:lang w:eastAsia="en-GB"/>
        </w:rPr>
        <w:t xml:space="preserve"> smooth representation</w:t>
      </w:r>
      <w:ins w:id="336" w:author="Tank Green" w:date="2018-03-27T15:20:00Z">
        <w:r w:rsidR="003C535F">
          <w:rPr>
            <w:rFonts w:ascii="Calibri" w:eastAsia="Times New Roman" w:hAnsi="Calibri" w:cs="Calibri"/>
            <w:color w:val="000000"/>
            <w:lang w:eastAsia="en-GB"/>
          </w:rPr>
          <w:t>,</w:t>
        </w:r>
      </w:ins>
      <w:r>
        <w:rPr>
          <w:rFonts w:ascii="Calibri" w:eastAsia="Times New Roman" w:hAnsi="Calibri" w:cs="Calibri"/>
          <w:color w:val="000000"/>
          <w:lang w:eastAsia="en-GB"/>
        </w:rPr>
        <w:t xml:space="preserve"> </w:t>
      </w:r>
      <w:del w:id="337" w:author="Tank Green" w:date="2018-03-27T15:20:00Z">
        <w:r w:rsidDel="003C535F">
          <w:rPr>
            <w:rFonts w:ascii="Calibri" w:eastAsia="Times New Roman" w:hAnsi="Calibri" w:cs="Calibri"/>
            <w:color w:val="000000"/>
            <w:lang w:eastAsia="en-GB"/>
          </w:rPr>
          <w:delText xml:space="preserve">of </w:delText>
        </w:r>
      </w:del>
      <w:del w:id="338" w:author="Tank Green" w:date="2018-03-27T15:12:00Z">
        <w:r w:rsidDel="00472E24">
          <w:rPr>
            <w:rFonts w:ascii="Calibri" w:eastAsia="Times New Roman" w:hAnsi="Calibri" w:cs="Calibri"/>
            <w:color w:val="000000"/>
            <w:lang w:eastAsia="en-GB"/>
          </w:rPr>
          <w:delText>Figure 2</w:delText>
        </w:r>
      </w:del>
      <w:del w:id="339" w:author="Tank Green" w:date="2018-03-27T15:20:00Z">
        <w:r w:rsidDel="003C535F">
          <w:rPr>
            <w:rFonts w:ascii="Calibri" w:eastAsia="Times New Roman" w:hAnsi="Calibri" w:cs="Calibri"/>
            <w:color w:val="000000"/>
            <w:lang w:eastAsia="en-GB"/>
          </w:rPr>
          <w:delText xml:space="preserve">, </w:delText>
        </w:r>
      </w:del>
      <w:r>
        <w:rPr>
          <w:rFonts w:ascii="Calibri" w:eastAsia="Times New Roman" w:hAnsi="Calibri" w:cs="Calibri"/>
          <w:color w:val="000000"/>
          <w:lang w:eastAsia="en-GB"/>
        </w:rPr>
        <w:t xml:space="preserve">we </w:t>
      </w:r>
      <w:ins w:id="340" w:author="Tank Green" w:date="2018-03-27T15:18:00Z">
        <w:r w:rsidR="00D979F0">
          <w:rPr>
            <w:rFonts w:ascii="Calibri" w:eastAsia="Times New Roman" w:hAnsi="Calibri" w:cs="Calibri"/>
            <w:color w:val="000000"/>
            <w:lang w:eastAsia="en-GB"/>
          </w:rPr>
          <w:t xml:space="preserve">can more clearly see </w:t>
        </w:r>
      </w:ins>
      <w:del w:id="341" w:author="Tank Green" w:date="2018-03-27T15:18:00Z">
        <w:r w:rsidRPr="00136BD5" w:rsidDel="00D979F0">
          <w:rPr>
            <w:rFonts w:ascii="Calibri" w:eastAsia="Times New Roman" w:hAnsi="Calibri" w:cs="Calibri"/>
            <w:noProof/>
            <w:color w:val="000000"/>
            <w:lang w:eastAsia="en-GB"/>
          </w:rPr>
          <w:delText>emphasis</w:delText>
        </w:r>
        <w:r w:rsidR="00136BD5" w:rsidDel="00D979F0">
          <w:rPr>
            <w:rFonts w:ascii="Calibri" w:eastAsia="Times New Roman" w:hAnsi="Calibri" w:cs="Calibri"/>
            <w:noProof/>
            <w:color w:val="000000"/>
            <w:lang w:eastAsia="en-GB"/>
          </w:rPr>
          <w:delText>e</w:delText>
        </w:r>
        <w:r w:rsidDel="00D979F0">
          <w:rPr>
            <w:rFonts w:ascii="Calibri" w:eastAsia="Times New Roman" w:hAnsi="Calibri" w:cs="Calibri"/>
            <w:color w:val="000000"/>
            <w:lang w:eastAsia="en-GB"/>
          </w:rPr>
          <w:delText xml:space="preserve"> </w:delText>
        </w:r>
      </w:del>
      <w:r>
        <w:rPr>
          <w:rFonts w:ascii="Calibri" w:eastAsia="Times New Roman" w:hAnsi="Calibri" w:cs="Calibri"/>
          <w:color w:val="000000"/>
          <w:lang w:eastAsia="en-GB"/>
        </w:rPr>
        <w:t xml:space="preserve">the </w:t>
      </w:r>
      <w:del w:id="342" w:author="Tank Green" w:date="2018-03-27T15:18:00Z">
        <w:r w:rsidDel="00D979F0">
          <w:rPr>
            <w:rFonts w:ascii="Calibri" w:eastAsia="Times New Roman" w:hAnsi="Calibri" w:cs="Calibri"/>
            <w:color w:val="000000"/>
            <w:lang w:eastAsia="en-GB"/>
          </w:rPr>
          <w:delText>huge change</w:delText>
        </w:r>
      </w:del>
      <w:ins w:id="343" w:author="Tank Green" w:date="2018-03-27T15:18:00Z">
        <w:r w:rsidR="00D979F0">
          <w:rPr>
            <w:rFonts w:ascii="Calibri" w:eastAsia="Times New Roman" w:hAnsi="Calibri" w:cs="Calibri"/>
            <w:color w:val="000000"/>
            <w:lang w:eastAsia="en-GB"/>
          </w:rPr>
          <w:t>large variance</w:t>
        </w:r>
      </w:ins>
      <w:r>
        <w:rPr>
          <w:rFonts w:ascii="Calibri" w:eastAsia="Times New Roman" w:hAnsi="Calibri" w:cs="Calibri"/>
          <w:color w:val="000000"/>
          <w:lang w:eastAsia="en-GB"/>
        </w:rPr>
        <w:t xml:space="preserve"> in FF between December and the rest of the year</w:t>
      </w:r>
      <w:del w:id="344" w:author="Tank Green" w:date="2018-03-27T15:20:00Z">
        <w:r w:rsidDel="003C535F">
          <w:rPr>
            <w:rFonts w:ascii="Calibri" w:eastAsia="Times New Roman" w:hAnsi="Calibri" w:cs="Calibri"/>
            <w:color w:val="000000"/>
            <w:lang w:eastAsia="en-GB"/>
          </w:rPr>
          <w:delText>. We can observe</w:delText>
        </w:r>
      </w:del>
      <w:ins w:id="345" w:author="Tank Green" w:date="2018-03-27T15:20:00Z">
        <w:r w:rsidR="003C535F">
          <w:rPr>
            <w:rFonts w:ascii="Calibri" w:eastAsia="Times New Roman" w:hAnsi="Calibri" w:cs="Calibri"/>
            <w:color w:val="000000"/>
            <w:lang w:eastAsia="en-GB"/>
          </w:rPr>
          <w:t xml:space="preserve">, </w:t>
        </w:r>
      </w:ins>
      <w:ins w:id="346" w:author="Tank Green" w:date="2018-03-28T13:32:00Z">
        <w:r w:rsidR="006A238F">
          <w:rPr>
            <w:rFonts w:ascii="Calibri" w:eastAsia="Times New Roman" w:hAnsi="Calibri" w:cs="Calibri"/>
            <w:color w:val="000000"/>
            <w:lang w:eastAsia="en-GB"/>
          </w:rPr>
          <w:t>as well as</w:t>
        </w:r>
      </w:ins>
      <w:ins w:id="347" w:author="Tank Green" w:date="2018-03-27T15:20:00Z">
        <w:r w:rsidR="003C535F">
          <w:rPr>
            <w:rFonts w:ascii="Calibri" w:eastAsia="Times New Roman" w:hAnsi="Calibri" w:cs="Calibri"/>
            <w:color w:val="000000"/>
            <w:lang w:eastAsia="en-GB"/>
          </w:rPr>
          <w:t xml:space="preserve"> the consistency in FF </w:t>
        </w:r>
      </w:ins>
      <w:del w:id="348" w:author="Tank Green" w:date="2018-03-27T15:21:00Z">
        <w:r w:rsidDel="003C535F">
          <w:rPr>
            <w:rFonts w:ascii="Calibri" w:eastAsia="Times New Roman" w:hAnsi="Calibri" w:cs="Calibri"/>
            <w:color w:val="000000"/>
            <w:lang w:eastAsia="en-GB"/>
          </w:rPr>
          <w:delText xml:space="preserve"> how </w:delText>
        </w:r>
      </w:del>
      <w:r>
        <w:rPr>
          <w:rFonts w:ascii="Calibri" w:eastAsia="Times New Roman" w:hAnsi="Calibri" w:cs="Calibri"/>
          <w:color w:val="000000"/>
          <w:lang w:eastAsia="en-GB"/>
        </w:rPr>
        <w:t xml:space="preserve">between </w:t>
      </w:r>
      <w:r w:rsidR="00354FB1">
        <w:rPr>
          <w:rFonts w:ascii="Calibri" w:eastAsia="Times New Roman" w:hAnsi="Calibri" w:cs="Calibri"/>
          <w:color w:val="000000"/>
          <w:lang w:eastAsia="en-GB"/>
        </w:rPr>
        <w:t>January</w:t>
      </w:r>
      <w:del w:id="349" w:author="Tank Green" w:date="2018-03-27T15:40:00Z">
        <w:r w:rsidR="00354FB1" w:rsidDel="0012296C">
          <w:rPr>
            <w:rFonts w:ascii="Calibri" w:eastAsia="Times New Roman" w:hAnsi="Calibri" w:cs="Calibri"/>
            <w:color w:val="000000"/>
            <w:lang w:eastAsia="en-GB"/>
          </w:rPr>
          <w:delText xml:space="preserve"> </w:delText>
        </w:r>
      </w:del>
      <w:r w:rsidR="00354FB1">
        <w:rPr>
          <w:rFonts w:ascii="Calibri" w:eastAsia="Times New Roman" w:hAnsi="Calibri" w:cs="Calibri"/>
          <w:color w:val="000000"/>
          <w:lang w:eastAsia="en-GB"/>
        </w:rPr>
        <w:t>–</w:t>
      </w:r>
      <w:del w:id="350" w:author="Tank Green" w:date="2018-03-27T15:40:00Z">
        <w:r w:rsidR="00354FB1" w:rsidDel="0012296C">
          <w:rPr>
            <w:rFonts w:ascii="Calibri" w:eastAsia="Times New Roman" w:hAnsi="Calibri" w:cs="Calibri"/>
            <w:color w:val="000000"/>
            <w:lang w:eastAsia="en-GB"/>
          </w:rPr>
          <w:delText xml:space="preserve"> </w:delText>
        </w:r>
      </w:del>
      <w:r w:rsidR="00354FB1">
        <w:rPr>
          <w:rFonts w:ascii="Calibri" w:eastAsia="Times New Roman" w:hAnsi="Calibri" w:cs="Calibri"/>
          <w:color w:val="000000"/>
          <w:lang w:eastAsia="en-GB"/>
        </w:rPr>
        <w:t>December 2017</w:t>
      </w:r>
      <w:ins w:id="351" w:author="Tank Green" w:date="2018-03-27T15:21:00Z">
        <w:r w:rsidR="003C535F">
          <w:rPr>
            <w:rFonts w:ascii="Calibri" w:eastAsia="Times New Roman" w:hAnsi="Calibri" w:cs="Calibri"/>
            <w:color w:val="000000"/>
            <w:lang w:eastAsia="en-GB"/>
          </w:rPr>
          <w:t>.</w:t>
        </w:r>
      </w:ins>
      <w:del w:id="352" w:author="Tank Green" w:date="2018-03-27T15:21:00Z">
        <w:r w:rsidR="00354FB1" w:rsidDel="003C535F">
          <w:rPr>
            <w:rFonts w:ascii="Calibri" w:eastAsia="Times New Roman" w:hAnsi="Calibri" w:cs="Calibri"/>
            <w:color w:val="000000"/>
            <w:lang w:eastAsia="en-GB"/>
          </w:rPr>
          <w:delText xml:space="preserve"> the FF is quite constant.</w:delText>
        </w:r>
      </w:del>
      <w:r w:rsidR="00354FB1">
        <w:rPr>
          <w:rFonts w:ascii="Calibri" w:eastAsia="Times New Roman" w:hAnsi="Calibri" w:cs="Calibri"/>
          <w:color w:val="000000"/>
          <w:lang w:eastAsia="en-GB"/>
        </w:rPr>
        <w:t xml:space="preserve"> </w:t>
      </w:r>
      <w:del w:id="353" w:author="Tank Green" w:date="2018-03-27T15:21:00Z">
        <w:r w:rsidR="00354FB1" w:rsidDel="003C535F">
          <w:rPr>
            <w:rFonts w:ascii="Calibri" w:eastAsia="Times New Roman" w:hAnsi="Calibri" w:cs="Calibri"/>
            <w:color w:val="000000"/>
            <w:lang w:eastAsia="en-GB"/>
          </w:rPr>
          <w:delText>Again, t</w:delText>
        </w:r>
      </w:del>
      <w:ins w:id="354" w:author="Tank Green" w:date="2018-03-27T15:21:00Z">
        <w:r w:rsidR="003C535F">
          <w:rPr>
            <w:rFonts w:ascii="Calibri" w:eastAsia="Times New Roman" w:hAnsi="Calibri" w:cs="Calibri"/>
            <w:color w:val="000000"/>
            <w:lang w:eastAsia="en-GB"/>
          </w:rPr>
          <w:t>T</w:t>
        </w:r>
      </w:ins>
      <w:r w:rsidR="00354FB1">
        <w:rPr>
          <w:rFonts w:ascii="Calibri" w:eastAsia="Times New Roman" w:hAnsi="Calibri" w:cs="Calibri"/>
          <w:color w:val="000000"/>
          <w:lang w:eastAsia="en-GB"/>
        </w:rPr>
        <w:t xml:space="preserve">his index </w:t>
      </w:r>
      <w:ins w:id="355" w:author="Tank Green" w:date="2018-03-27T15:21:00Z">
        <w:r w:rsidR="003C535F">
          <w:rPr>
            <w:rFonts w:ascii="Calibri" w:eastAsia="Times New Roman" w:hAnsi="Calibri" w:cs="Calibri"/>
            <w:color w:val="000000"/>
            <w:lang w:eastAsia="en-GB"/>
          </w:rPr>
          <w:t>also</w:t>
        </w:r>
      </w:ins>
      <w:del w:id="356" w:author="Tank Green" w:date="2018-03-27T15:21:00Z">
        <w:r w:rsidR="00354FB1" w:rsidDel="003C535F">
          <w:rPr>
            <w:rFonts w:ascii="Calibri" w:eastAsia="Times New Roman" w:hAnsi="Calibri" w:cs="Calibri"/>
            <w:color w:val="000000"/>
            <w:lang w:eastAsia="en-GB"/>
          </w:rPr>
          <w:delText>is</w:delText>
        </w:r>
      </w:del>
      <w:r w:rsidR="00354FB1">
        <w:rPr>
          <w:rFonts w:ascii="Calibri" w:eastAsia="Times New Roman" w:hAnsi="Calibri" w:cs="Calibri"/>
          <w:color w:val="000000"/>
          <w:lang w:eastAsia="en-GB"/>
        </w:rPr>
        <w:t xml:space="preserve"> </w:t>
      </w:r>
      <w:del w:id="357" w:author="Tank Green" w:date="2018-03-27T15:21:00Z">
        <w:r w:rsidR="00354FB1" w:rsidDel="003C535F">
          <w:rPr>
            <w:rFonts w:ascii="Calibri" w:eastAsia="Times New Roman" w:hAnsi="Calibri" w:cs="Calibri"/>
            <w:color w:val="000000"/>
            <w:lang w:eastAsia="en-GB"/>
          </w:rPr>
          <w:delText xml:space="preserve">capturing </w:delText>
        </w:r>
      </w:del>
      <w:ins w:id="358" w:author="Tank Green" w:date="2018-03-27T15:21:00Z">
        <w:r w:rsidR="003C535F">
          <w:rPr>
            <w:rFonts w:ascii="Calibri" w:eastAsia="Times New Roman" w:hAnsi="Calibri" w:cs="Calibri"/>
            <w:color w:val="000000"/>
            <w:lang w:eastAsia="en-GB"/>
          </w:rPr>
          <w:t>captures the</w:t>
        </w:r>
      </w:ins>
      <w:del w:id="359" w:author="Tank Green" w:date="2018-03-27T15:21:00Z">
        <w:r w:rsidR="00354FB1" w:rsidDel="003C535F">
          <w:rPr>
            <w:rFonts w:ascii="Calibri" w:eastAsia="Times New Roman" w:hAnsi="Calibri" w:cs="Calibri"/>
            <w:color w:val="000000"/>
            <w:lang w:eastAsia="en-GB"/>
          </w:rPr>
          <w:delText>a</w:delText>
        </w:r>
      </w:del>
      <w:r w:rsidR="00354FB1">
        <w:rPr>
          <w:rFonts w:ascii="Calibri" w:eastAsia="Times New Roman" w:hAnsi="Calibri" w:cs="Calibri"/>
          <w:color w:val="000000"/>
          <w:lang w:eastAsia="en-GB"/>
        </w:rPr>
        <w:t xml:space="preserve"> decrease in FF </w:t>
      </w:r>
      <w:ins w:id="360" w:author="Tank Green" w:date="2018-03-27T15:21:00Z">
        <w:r w:rsidR="003C535F">
          <w:rPr>
            <w:rFonts w:ascii="Calibri" w:eastAsia="Times New Roman" w:hAnsi="Calibri" w:cs="Calibri"/>
            <w:color w:val="000000"/>
            <w:lang w:eastAsia="en-GB"/>
          </w:rPr>
          <w:t>in December 2016/</w:t>
        </w:r>
      </w:ins>
      <w:ins w:id="361" w:author="Tank Green" w:date="2018-03-27T15:22:00Z">
        <w:r w:rsidR="003C535F">
          <w:rPr>
            <w:rFonts w:ascii="Calibri" w:eastAsia="Times New Roman" w:hAnsi="Calibri" w:cs="Calibri"/>
            <w:color w:val="000000"/>
            <w:lang w:eastAsia="en-GB"/>
          </w:rPr>
          <w:t>20</w:t>
        </w:r>
      </w:ins>
      <w:ins w:id="362" w:author="Tank Green" w:date="2018-03-27T15:21:00Z">
        <w:r w:rsidR="003C535F">
          <w:rPr>
            <w:rFonts w:ascii="Calibri" w:eastAsia="Times New Roman" w:hAnsi="Calibri" w:cs="Calibri"/>
            <w:color w:val="000000"/>
            <w:lang w:eastAsia="en-GB"/>
          </w:rPr>
          <w:t xml:space="preserve">17 when compared with </w:t>
        </w:r>
      </w:ins>
      <w:del w:id="363" w:author="Tank Green" w:date="2018-03-27T15:22:00Z">
        <w:r w:rsidR="00354FB1" w:rsidDel="003C535F">
          <w:rPr>
            <w:rFonts w:ascii="Calibri" w:eastAsia="Times New Roman" w:hAnsi="Calibri" w:cs="Calibri"/>
            <w:color w:val="000000"/>
            <w:lang w:eastAsia="en-GB"/>
          </w:rPr>
          <w:delText xml:space="preserve">between from </w:delText>
        </w:r>
      </w:del>
      <w:r w:rsidR="00354FB1">
        <w:rPr>
          <w:rFonts w:ascii="Calibri" w:eastAsia="Times New Roman" w:hAnsi="Calibri" w:cs="Calibri"/>
          <w:color w:val="000000"/>
          <w:lang w:eastAsia="en-GB"/>
        </w:rPr>
        <w:t xml:space="preserve">December </w:t>
      </w:r>
      <w:ins w:id="364" w:author="Tank Green" w:date="2018-03-27T15:22:00Z">
        <w:r w:rsidR="003C535F">
          <w:rPr>
            <w:rFonts w:ascii="Calibri" w:eastAsia="Times New Roman" w:hAnsi="Calibri" w:cs="Calibri"/>
            <w:color w:val="000000"/>
            <w:lang w:eastAsia="en-GB"/>
          </w:rPr>
          <w:t>20</w:t>
        </w:r>
      </w:ins>
      <w:r w:rsidR="00354FB1">
        <w:rPr>
          <w:rFonts w:ascii="Calibri" w:eastAsia="Times New Roman" w:hAnsi="Calibri" w:cs="Calibri"/>
          <w:color w:val="000000"/>
          <w:lang w:eastAsia="en-GB"/>
        </w:rPr>
        <w:t>15/</w:t>
      </w:r>
      <w:ins w:id="365" w:author="Tank Green" w:date="2018-03-27T15:22:00Z">
        <w:r w:rsidR="003C535F">
          <w:rPr>
            <w:rFonts w:ascii="Calibri" w:eastAsia="Times New Roman" w:hAnsi="Calibri" w:cs="Calibri"/>
            <w:color w:val="000000"/>
            <w:lang w:eastAsia="en-GB"/>
          </w:rPr>
          <w:t>20</w:t>
        </w:r>
      </w:ins>
      <w:r w:rsidR="00354FB1">
        <w:rPr>
          <w:rFonts w:ascii="Calibri" w:eastAsia="Times New Roman" w:hAnsi="Calibri" w:cs="Calibri"/>
          <w:color w:val="000000"/>
          <w:lang w:eastAsia="en-GB"/>
        </w:rPr>
        <w:t>16</w:t>
      </w:r>
      <w:del w:id="366" w:author="Tank Green" w:date="2018-03-27T15:22:00Z">
        <w:r w:rsidR="00354FB1" w:rsidDel="003C535F">
          <w:rPr>
            <w:rFonts w:ascii="Calibri" w:eastAsia="Times New Roman" w:hAnsi="Calibri" w:cs="Calibri"/>
            <w:color w:val="000000"/>
            <w:lang w:eastAsia="en-GB"/>
          </w:rPr>
          <w:delText xml:space="preserve"> when compared with</w:delText>
        </w:r>
      </w:del>
      <w:del w:id="367" w:author="Tank Green" w:date="2018-03-27T15:21:00Z">
        <w:r w:rsidR="00354FB1" w:rsidDel="003C535F">
          <w:rPr>
            <w:rFonts w:ascii="Calibri" w:eastAsia="Times New Roman" w:hAnsi="Calibri" w:cs="Calibri"/>
            <w:color w:val="000000"/>
            <w:lang w:eastAsia="en-GB"/>
          </w:rPr>
          <w:delText xml:space="preserve"> December 16/17</w:delText>
        </w:r>
      </w:del>
      <w:r w:rsidR="00354FB1">
        <w:rPr>
          <w:rFonts w:ascii="Calibri" w:eastAsia="Times New Roman" w:hAnsi="Calibri" w:cs="Calibri"/>
          <w:color w:val="000000"/>
          <w:lang w:eastAsia="en-GB"/>
        </w:rPr>
        <w:t>.</w:t>
      </w:r>
    </w:p>
    <w:p w14:paraId="00381C5D" w14:textId="343B5FEA" w:rsidR="00757C2C" w:rsidDel="003C535F" w:rsidRDefault="00757C2C" w:rsidP="00ED0A67">
      <w:pPr>
        <w:spacing w:after="0" w:line="240" w:lineRule="auto"/>
        <w:jc w:val="both"/>
        <w:rPr>
          <w:del w:id="368" w:author="Tank Green" w:date="2018-03-27T15:22:00Z"/>
          <w:rFonts w:ascii="Calibri" w:eastAsia="Times New Roman" w:hAnsi="Calibri" w:cs="Calibri"/>
          <w:color w:val="000000"/>
          <w:lang w:eastAsia="en-GB"/>
        </w:rPr>
      </w:pPr>
    </w:p>
    <w:p w14:paraId="03A4CF44" w14:textId="64DB56EB" w:rsidR="00757C2C" w:rsidDel="003C535F" w:rsidRDefault="00757C2C" w:rsidP="00ED0A67">
      <w:pPr>
        <w:spacing w:after="0" w:line="240" w:lineRule="auto"/>
        <w:jc w:val="both"/>
        <w:rPr>
          <w:del w:id="369" w:author="Tank Green" w:date="2018-03-27T15:22:00Z"/>
          <w:rFonts w:ascii="Calibri" w:eastAsia="Times New Roman" w:hAnsi="Calibri" w:cs="Calibri"/>
          <w:color w:val="000000"/>
          <w:lang w:eastAsia="en-GB"/>
        </w:rPr>
      </w:pPr>
    </w:p>
    <w:p w14:paraId="64B00F03" w14:textId="4DA25714" w:rsidR="00757C2C" w:rsidDel="003C535F" w:rsidRDefault="00757C2C" w:rsidP="00ED0A67">
      <w:pPr>
        <w:spacing w:after="0" w:line="240" w:lineRule="auto"/>
        <w:jc w:val="both"/>
        <w:rPr>
          <w:del w:id="370" w:author="Tank Green" w:date="2018-03-27T15:22:00Z"/>
          <w:rFonts w:ascii="Calibri" w:eastAsia="Times New Roman" w:hAnsi="Calibri" w:cs="Calibri"/>
          <w:color w:val="000000"/>
          <w:lang w:eastAsia="en-GB"/>
        </w:rPr>
      </w:pPr>
    </w:p>
    <w:p w14:paraId="513CCDDA" w14:textId="67F36EB5" w:rsidR="00757C2C" w:rsidDel="003C535F" w:rsidRDefault="00757C2C" w:rsidP="00ED0A67">
      <w:pPr>
        <w:spacing w:after="0" w:line="240" w:lineRule="auto"/>
        <w:jc w:val="both"/>
        <w:rPr>
          <w:del w:id="371" w:author="Tank Green" w:date="2018-03-27T15:22:00Z"/>
          <w:rFonts w:ascii="Calibri" w:eastAsia="Times New Roman" w:hAnsi="Calibri" w:cs="Calibri"/>
          <w:color w:val="000000"/>
          <w:lang w:eastAsia="en-GB"/>
        </w:rPr>
      </w:pPr>
    </w:p>
    <w:p w14:paraId="24B1FD23" w14:textId="00EB0ACC" w:rsidR="00757C2C" w:rsidDel="003C535F" w:rsidRDefault="00757C2C" w:rsidP="00ED0A67">
      <w:pPr>
        <w:spacing w:after="0" w:line="240" w:lineRule="auto"/>
        <w:jc w:val="both"/>
        <w:rPr>
          <w:del w:id="372" w:author="Tank Green" w:date="2018-03-27T15:22:00Z"/>
          <w:rFonts w:ascii="Calibri" w:eastAsia="Times New Roman" w:hAnsi="Calibri" w:cs="Calibri"/>
          <w:color w:val="000000"/>
          <w:lang w:eastAsia="en-GB"/>
        </w:rPr>
      </w:pPr>
    </w:p>
    <w:p w14:paraId="5B48F27E" w14:textId="5409DCF2" w:rsidR="00757C2C" w:rsidDel="003C535F" w:rsidRDefault="00757C2C" w:rsidP="00ED0A67">
      <w:pPr>
        <w:spacing w:after="0" w:line="240" w:lineRule="auto"/>
        <w:jc w:val="both"/>
        <w:rPr>
          <w:del w:id="373" w:author="Tank Green" w:date="2018-03-27T15:22:00Z"/>
          <w:rFonts w:ascii="Calibri" w:eastAsia="Times New Roman" w:hAnsi="Calibri" w:cs="Calibri"/>
          <w:color w:val="000000"/>
          <w:lang w:eastAsia="en-GB"/>
        </w:rPr>
      </w:pPr>
    </w:p>
    <w:p w14:paraId="188BB041" w14:textId="196E0988" w:rsidR="00757C2C" w:rsidDel="003C535F" w:rsidRDefault="00757C2C" w:rsidP="00ED0A67">
      <w:pPr>
        <w:spacing w:after="0" w:line="240" w:lineRule="auto"/>
        <w:jc w:val="both"/>
        <w:rPr>
          <w:del w:id="374" w:author="Tank Green" w:date="2018-03-27T15:22:00Z"/>
          <w:rFonts w:ascii="Calibri" w:eastAsia="Times New Roman" w:hAnsi="Calibri" w:cs="Calibri"/>
          <w:color w:val="000000"/>
          <w:lang w:eastAsia="en-GB"/>
        </w:rPr>
      </w:pPr>
    </w:p>
    <w:p w14:paraId="41F57758" w14:textId="2D706EA3" w:rsidR="00757C2C" w:rsidDel="003C535F" w:rsidRDefault="00757C2C" w:rsidP="00ED0A67">
      <w:pPr>
        <w:spacing w:after="0" w:line="240" w:lineRule="auto"/>
        <w:jc w:val="both"/>
        <w:rPr>
          <w:del w:id="375" w:author="Tank Green" w:date="2018-03-27T15:22:00Z"/>
          <w:rFonts w:ascii="Calibri" w:eastAsia="Times New Roman" w:hAnsi="Calibri" w:cs="Calibri"/>
          <w:color w:val="000000"/>
          <w:lang w:eastAsia="en-GB"/>
        </w:rPr>
      </w:pPr>
    </w:p>
    <w:p w14:paraId="00F03A9F" w14:textId="4D5140F3" w:rsidR="00757C2C" w:rsidDel="003C535F" w:rsidRDefault="00757C2C" w:rsidP="00ED0A67">
      <w:pPr>
        <w:spacing w:after="0" w:line="240" w:lineRule="auto"/>
        <w:jc w:val="both"/>
        <w:rPr>
          <w:del w:id="376" w:author="Tank Green" w:date="2018-03-27T15:22:00Z"/>
          <w:rFonts w:ascii="Calibri" w:eastAsia="Times New Roman" w:hAnsi="Calibri" w:cs="Calibri"/>
          <w:color w:val="000000"/>
          <w:lang w:eastAsia="en-GB"/>
        </w:rPr>
      </w:pPr>
    </w:p>
    <w:p w14:paraId="1B059C76" w14:textId="41358D08" w:rsidR="00757C2C" w:rsidDel="003C535F" w:rsidRDefault="00757C2C" w:rsidP="00ED0A67">
      <w:pPr>
        <w:spacing w:after="0" w:line="240" w:lineRule="auto"/>
        <w:jc w:val="both"/>
        <w:rPr>
          <w:del w:id="377" w:author="Tank Green" w:date="2018-03-27T15:22:00Z"/>
          <w:rFonts w:ascii="Calibri" w:eastAsia="Times New Roman" w:hAnsi="Calibri" w:cs="Calibri"/>
          <w:color w:val="000000"/>
          <w:lang w:eastAsia="en-GB"/>
        </w:rPr>
      </w:pPr>
    </w:p>
    <w:p w14:paraId="41502546" w14:textId="77777777" w:rsidR="00757C2C" w:rsidRDefault="00757C2C" w:rsidP="00ED0A67">
      <w:pPr>
        <w:spacing w:after="0" w:line="240" w:lineRule="auto"/>
        <w:jc w:val="both"/>
        <w:rPr>
          <w:rFonts w:ascii="Calibri" w:eastAsia="Times New Roman" w:hAnsi="Calibri" w:cs="Calibri"/>
          <w:color w:val="000000"/>
          <w:lang w:eastAsia="en-GB"/>
        </w:rPr>
      </w:pPr>
    </w:p>
    <w:p w14:paraId="3AB2BB92" w14:textId="77777777" w:rsidR="00757C2C" w:rsidRDefault="00757C2C" w:rsidP="00ED0A67">
      <w:pPr>
        <w:spacing w:after="0" w:line="240" w:lineRule="auto"/>
        <w:jc w:val="both"/>
        <w:rPr>
          <w:rFonts w:ascii="Calibri" w:eastAsia="Times New Roman" w:hAnsi="Calibri" w:cs="Calibri"/>
          <w:color w:val="000000"/>
          <w:lang w:eastAsia="en-GB"/>
        </w:rPr>
      </w:pPr>
    </w:p>
    <w:p w14:paraId="75D2969E" w14:textId="3B1B213B" w:rsidR="00B32FED" w:rsidRPr="005C2604" w:rsidRDefault="00B32FED" w:rsidP="00ED0A6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 xml:space="preserve">The </w:t>
      </w:r>
      <w:del w:id="378" w:author="Tank Green" w:date="2018-03-27T15:22:00Z">
        <w:r w:rsidRPr="005C2604" w:rsidDel="003C535F">
          <w:rPr>
            <w:rFonts w:ascii="Calibri" w:eastAsia="Times New Roman" w:hAnsi="Calibri" w:cs="Calibri"/>
            <w:color w:val="000000"/>
            <w:lang w:eastAsia="en-GB"/>
          </w:rPr>
          <w:delText xml:space="preserve">decrees </w:delText>
        </w:r>
      </w:del>
      <w:ins w:id="379" w:author="Tank Green" w:date="2018-03-27T15:22:00Z">
        <w:r w:rsidR="003C535F" w:rsidRPr="005C2604">
          <w:rPr>
            <w:rFonts w:ascii="Calibri" w:eastAsia="Times New Roman" w:hAnsi="Calibri" w:cs="Calibri"/>
            <w:color w:val="000000"/>
            <w:lang w:eastAsia="en-GB"/>
          </w:rPr>
          <w:t>decre</w:t>
        </w:r>
        <w:r w:rsidR="003C535F">
          <w:rPr>
            <w:rFonts w:ascii="Calibri" w:eastAsia="Times New Roman" w:hAnsi="Calibri" w:cs="Calibri"/>
            <w:color w:val="000000"/>
            <w:lang w:eastAsia="en-GB"/>
          </w:rPr>
          <w:t>a</w:t>
        </w:r>
        <w:r w:rsidR="003C535F" w:rsidRPr="005C2604">
          <w:rPr>
            <w:rFonts w:ascii="Calibri" w:eastAsia="Times New Roman" w:hAnsi="Calibri" w:cs="Calibri"/>
            <w:color w:val="000000"/>
            <w:lang w:eastAsia="en-GB"/>
          </w:rPr>
          <w:t>s</w:t>
        </w:r>
        <w:r w:rsidR="003C535F">
          <w:rPr>
            <w:rFonts w:ascii="Calibri" w:eastAsia="Times New Roman" w:hAnsi="Calibri" w:cs="Calibri"/>
            <w:color w:val="000000"/>
            <w:lang w:eastAsia="en-GB"/>
          </w:rPr>
          <w:t>e</w:t>
        </w:r>
        <w:r w:rsidR="003C535F"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in FF at the end of 2017 </w:t>
      </w:r>
      <w:ins w:id="380" w:author="Tank Green" w:date="2018-03-27T15:22:00Z">
        <w:r w:rsidR="003C535F">
          <w:rPr>
            <w:rFonts w:ascii="Calibri" w:eastAsia="Times New Roman" w:hAnsi="Calibri" w:cs="Calibri"/>
            <w:color w:val="000000"/>
            <w:lang w:eastAsia="en-GB"/>
          </w:rPr>
          <w:t xml:space="preserve">when </w:t>
        </w:r>
      </w:ins>
      <w:r w:rsidRPr="005C2604">
        <w:rPr>
          <w:rFonts w:ascii="Calibri" w:eastAsia="Times New Roman" w:hAnsi="Calibri" w:cs="Calibri"/>
          <w:color w:val="000000"/>
          <w:lang w:eastAsia="en-GB"/>
        </w:rPr>
        <w:t>compared with 2016</w:t>
      </w:r>
      <w:del w:id="381" w:author="Tank Green" w:date="2018-03-28T13:32:00Z">
        <w:r w:rsidRPr="005C2604" w:rsidDel="006A238F">
          <w:rPr>
            <w:rFonts w:ascii="Calibri" w:eastAsia="Times New Roman" w:hAnsi="Calibri" w:cs="Calibri"/>
            <w:color w:val="000000"/>
            <w:lang w:eastAsia="en-GB"/>
          </w:rPr>
          <w:delText>,</w:delText>
        </w:r>
      </w:del>
      <w:r w:rsidRPr="005C2604">
        <w:rPr>
          <w:rFonts w:ascii="Calibri" w:eastAsia="Times New Roman" w:hAnsi="Calibri" w:cs="Calibri"/>
          <w:color w:val="000000"/>
          <w:lang w:eastAsia="en-GB"/>
        </w:rPr>
        <w:t xml:space="preserve"> can be seen in more detail in</w:t>
      </w:r>
      <w:del w:id="382" w:author="Tank Green" w:date="2018-03-27T15:23:00Z">
        <w:r w:rsidRPr="005C2604" w:rsidDel="003C535F">
          <w:rPr>
            <w:rFonts w:ascii="Calibri" w:eastAsia="Times New Roman" w:hAnsi="Calibri" w:cs="Calibri"/>
            <w:color w:val="000000"/>
            <w:lang w:eastAsia="en-GB"/>
          </w:rPr>
          <w:delText xml:space="preserve"> the next</w:delText>
        </w:r>
      </w:del>
      <w:r w:rsidRPr="005C2604">
        <w:rPr>
          <w:rFonts w:ascii="Calibri" w:eastAsia="Times New Roman" w:hAnsi="Calibri" w:cs="Calibri"/>
          <w:color w:val="000000"/>
          <w:lang w:eastAsia="en-GB"/>
        </w:rPr>
        <w:t xml:space="preserve"> </w:t>
      </w:r>
      <w:ins w:id="383" w:author="Tank Green" w:date="2018-03-27T15:32:00Z">
        <w:r w:rsidR="00016C83">
          <w:rPr>
            <w:rFonts w:ascii="Calibri" w:eastAsia="Times New Roman" w:hAnsi="Calibri" w:cs="Calibri"/>
            <w:color w:val="000000"/>
            <w:lang w:eastAsia="en-GB"/>
          </w:rPr>
          <w:fldChar w:fldCharType="begin"/>
        </w:r>
        <w:r w:rsidR="00016C83">
          <w:rPr>
            <w:rFonts w:ascii="Calibri" w:eastAsia="Times New Roman" w:hAnsi="Calibri" w:cs="Calibri"/>
            <w:color w:val="000000"/>
            <w:lang w:eastAsia="en-GB"/>
          </w:rPr>
          <w:instrText xml:space="preserve"> REF _Ref509928054 \h </w:instrText>
        </w:r>
      </w:ins>
      <w:r w:rsidR="00016C83">
        <w:rPr>
          <w:rFonts w:ascii="Calibri" w:eastAsia="Times New Roman" w:hAnsi="Calibri" w:cs="Calibri"/>
          <w:color w:val="000000"/>
          <w:lang w:eastAsia="en-GB"/>
        </w:rPr>
      </w:r>
      <w:r w:rsidR="00016C83">
        <w:rPr>
          <w:rFonts w:ascii="Calibri" w:eastAsia="Times New Roman" w:hAnsi="Calibri" w:cs="Calibri"/>
          <w:color w:val="000000"/>
          <w:lang w:eastAsia="en-GB"/>
        </w:rPr>
        <w:fldChar w:fldCharType="separate"/>
      </w:r>
      <w:ins w:id="384" w:author="Tank Green" w:date="2018-03-28T11:10:00Z">
        <w:r w:rsidR="008F0C9E">
          <w:t xml:space="preserve">Figure </w:t>
        </w:r>
        <w:r w:rsidR="008F0C9E">
          <w:rPr>
            <w:noProof/>
          </w:rPr>
          <w:t>4</w:t>
        </w:r>
      </w:ins>
      <w:ins w:id="385" w:author="Tank Green" w:date="2018-03-27T15:32:00Z">
        <w:r w:rsidR="00016C83">
          <w:rPr>
            <w:rFonts w:ascii="Calibri" w:eastAsia="Times New Roman" w:hAnsi="Calibri" w:cs="Calibri"/>
            <w:color w:val="000000"/>
            <w:lang w:eastAsia="en-GB"/>
          </w:rPr>
          <w:fldChar w:fldCharType="end"/>
        </w:r>
      </w:ins>
      <w:del w:id="386" w:author="Tank Green" w:date="2018-03-27T15:32:00Z">
        <w:r w:rsidRPr="005C2604" w:rsidDel="00016C83">
          <w:rPr>
            <w:rFonts w:ascii="Calibri" w:eastAsia="Times New Roman" w:hAnsi="Calibri" w:cs="Calibri"/>
            <w:color w:val="000000"/>
            <w:lang w:eastAsia="en-GB"/>
          </w:rPr>
          <w:delText>Figure</w:delText>
        </w:r>
      </w:del>
      <w:r w:rsidRPr="005C2604">
        <w:rPr>
          <w:rFonts w:ascii="Calibri" w:eastAsia="Times New Roman" w:hAnsi="Calibri" w:cs="Calibri"/>
          <w:color w:val="000000"/>
          <w:lang w:eastAsia="en-GB"/>
        </w:rPr>
        <w:t>:</w:t>
      </w:r>
    </w:p>
    <w:p w14:paraId="3905131E" w14:textId="77777777" w:rsidR="00016C83" w:rsidRDefault="00ED0A67">
      <w:pPr>
        <w:keepNext/>
        <w:spacing w:after="0" w:line="240" w:lineRule="auto"/>
        <w:jc w:val="center"/>
        <w:rPr>
          <w:ins w:id="387" w:author="Tank Green" w:date="2018-03-27T15:31:00Z"/>
        </w:rPr>
        <w:pPrChange w:id="388" w:author="Tank Green" w:date="2018-03-27T15:31:00Z">
          <w:pPr>
            <w:spacing w:after="0" w:line="240" w:lineRule="auto"/>
            <w:jc w:val="center"/>
          </w:pPr>
        </w:pPrChange>
      </w:pPr>
      <w:r w:rsidRPr="00ED0A67">
        <w:rPr>
          <w:rFonts w:ascii="Calibri" w:eastAsia="Times New Roman" w:hAnsi="Calibri" w:cs="Calibri"/>
          <w:noProof/>
          <w:color w:val="000000"/>
          <w:lang w:eastAsia="en-GB"/>
        </w:rPr>
        <w:drawing>
          <wp:inline distT="0" distB="0" distL="0" distR="0" wp14:anchorId="2469E3DE" wp14:editId="0D578F32">
            <wp:extent cx="5772647" cy="3404661"/>
            <wp:effectExtent l="0" t="0" r="0" b="5715"/>
            <wp:docPr id="6" name="Picture 6" descr="C:\2017\ldc\indicator\oneHour\figures\december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ldc\indicator\oneHour\figures\december161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1578"/>
                    <a:stretch/>
                  </pic:blipFill>
                  <pic:spPr bwMode="auto">
                    <a:xfrm>
                      <a:off x="0" y="0"/>
                      <a:ext cx="5782065" cy="3410216"/>
                    </a:xfrm>
                    <a:prstGeom prst="rect">
                      <a:avLst/>
                    </a:prstGeom>
                    <a:noFill/>
                    <a:ln>
                      <a:noFill/>
                    </a:ln>
                    <a:extLst>
                      <a:ext uri="{53640926-AAD7-44D8-BBD7-CCE9431645EC}">
                        <a14:shadowObscured xmlns:a14="http://schemas.microsoft.com/office/drawing/2010/main"/>
                      </a:ext>
                    </a:extLst>
                  </pic:spPr>
                </pic:pic>
              </a:graphicData>
            </a:graphic>
          </wp:inline>
        </w:drawing>
      </w:r>
    </w:p>
    <w:p w14:paraId="2AE92FA6" w14:textId="2DD5A0B0" w:rsidR="00B32FED" w:rsidRDefault="00016C83">
      <w:pPr>
        <w:pStyle w:val="Caption"/>
        <w:jc w:val="center"/>
        <w:rPr>
          <w:rFonts w:ascii="Calibri" w:eastAsia="Times New Roman" w:hAnsi="Calibri" w:cs="Calibri"/>
          <w:color w:val="000000"/>
          <w:lang w:eastAsia="en-GB"/>
        </w:rPr>
        <w:pPrChange w:id="389" w:author="Tank Green" w:date="2018-03-27T15:31:00Z">
          <w:pPr>
            <w:spacing w:after="0" w:line="240" w:lineRule="auto"/>
            <w:jc w:val="center"/>
          </w:pPr>
        </w:pPrChange>
      </w:pPr>
      <w:bookmarkStart w:id="390" w:name="_Ref509928054"/>
      <w:ins w:id="391" w:author="Tank Green" w:date="2018-03-27T15:31:00Z">
        <w:r>
          <w:t xml:space="preserve">Figure </w:t>
        </w:r>
      </w:ins>
      <w:ins w:id="392" w:author="Tank Green" w:date="2018-03-28T10:37:00Z">
        <w:r w:rsidR="003A175C">
          <w:fldChar w:fldCharType="begin"/>
        </w:r>
        <w:r w:rsidR="003A175C">
          <w:instrText xml:space="preserve"> SEQ Figure \* ARABIC </w:instrText>
        </w:r>
      </w:ins>
      <w:r w:rsidR="003A175C">
        <w:fldChar w:fldCharType="separate"/>
      </w:r>
      <w:ins w:id="393" w:author="Tank Green" w:date="2018-03-28T11:10:00Z">
        <w:r w:rsidR="008F0C9E">
          <w:rPr>
            <w:noProof/>
          </w:rPr>
          <w:t>4</w:t>
        </w:r>
      </w:ins>
      <w:ins w:id="394" w:author="Tank Green" w:date="2018-03-28T10:37:00Z">
        <w:r w:rsidR="003A175C">
          <w:fldChar w:fldCharType="end"/>
        </w:r>
      </w:ins>
      <w:bookmarkEnd w:id="390"/>
      <w:ins w:id="395" w:author="Tank Green" w:date="2018-03-27T15:31:00Z">
        <w:r>
          <w:t xml:space="preserve">. </w:t>
        </w:r>
        <w:r w:rsidRPr="00AC34B4">
          <w:t>Comparison of the daily change in FF from 15th December 2016 to 5th January for the years 2016 and 2017. The 18th illustrates the difference between a Monday (2017) and a Sunday (2016). The 25th exhibits a similar drop i</w:t>
        </w:r>
        <w:r>
          <w:t>n FF in both years, regardless of the fact that it was a Monday in 2017.</w:t>
        </w:r>
      </w:ins>
    </w:p>
    <w:p w14:paraId="4ED5BDB5" w14:textId="1A3A4E52" w:rsidR="0093587E" w:rsidRPr="005C2604" w:rsidDel="00016C83" w:rsidRDefault="0093587E" w:rsidP="0093587E">
      <w:pPr>
        <w:spacing w:after="0" w:line="240" w:lineRule="auto"/>
        <w:jc w:val="center"/>
        <w:rPr>
          <w:del w:id="396" w:author="Tank Green" w:date="2018-03-27T15:31:00Z"/>
          <w:rFonts w:ascii="Calibri" w:eastAsia="Times New Roman" w:hAnsi="Calibri" w:cs="Calibri"/>
          <w:color w:val="000000"/>
          <w:lang w:eastAsia="en-GB"/>
        </w:rPr>
      </w:pPr>
      <w:del w:id="397" w:author="Tank Green" w:date="2018-03-27T15:27:00Z">
        <w:r w:rsidDel="003C535F">
          <w:rPr>
            <w:rFonts w:ascii="Calibri" w:eastAsia="Times New Roman" w:hAnsi="Calibri" w:cs="Calibri"/>
            <w:color w:val="000000"/>
            <w:lang w:eastAsia="en-GB"/>
          </w:rPr>
          <w:delText xml:space="preserve">Days </w:delText>
        </w:r>
      </w:del>
    </w:p>
    <w:p w14:paraId="78DBB0C0" w14:textId="7E77E4F9" w:rsidR="00A2503A" w:rsidRPr="005C2604" w:rsidDel="00016C83" w:rsidRDefault="0093587E" w:rsidP="00ED0A67">
      <w:pPr>
        <w:spacing w:after="0" w:line="240" w:lineRule="auto"/>
        <w:jc w:val="center"/>
        <w:rPr>
          <w:del w:id="398" w:author="Tank Green" w:date="2018-03-27T15:31:00Z"/>
          <w:rFonts w:ascii="Calibri" w:eastAsia="Times New Roman" w:hAnsi="Calibri" w:cs="Calibri"/>
          <w:color w:val="000000"/>
          <w:lang w:eastAsia="en-GB"/>
        </w:rPr>
      </w:pPr>
      <w:del w:id="399" w:author="Tank Green" w:date="2018-03-27T15:31:00Z">
        <w:r w:rsidDel="00016C83">
          <w:rPr>
            <w:rFonts w:ascii="Calibri" w:eastAsia="Times New Roman" w:hAnsi="Calibri" w:cs="Calibri"/>
            <w:color w:val="000000"/>
            <w:lang w:eastAsia="en-GB"/>
          </w:rPr>
          <w:delText xml:space="preserve">Figure 3. </w:delText>
        </w:r>
      </w:del>
      <w:del w:id="400" w:author="Tank Green" w:date="2018-03-27T15:23:00Z">
        <w:r w:rsidR="00181936" w:rsidDel="003C535F">
          <w:rPr>
            <w:rFonts w:ascii="Calibri" w:eastAsia="Times New Roman" w:hAnsi="Calibri" w:cs="Calibri"/>
            <w:color w:val="000000"/>
            <w:lang w:eastAsia="en-GB"/>
          </w:rPr>
          <w:delText xml:space="preserve">Comparative </w:delText>
        </w:r>
      </w:del>
      <w:del w:id="401" w:author="Tank Green" w:date="2018-03-27T15:31:00Z">
        <w:r w:rsidR="00181936" w:rsidDel="00016C83">
          <w:rPr>
            <w:rFonts w:ascii="Calibri" w:eastAsia="Times New Roman" w:hAnsi="Calibri" w:cs="Calibri"/>
            <w:color w:val="000000"/>
            <w:lang w:eastAsia="en-GB"/>
          </w:rPr>
          <w:delText>of the d</w:delText>
        </w:r>
        <w:r w:rsidDel="00016C83">
          <w:rPr>
            <w:rFonts w:ascii="Calibri" w:eastAsia="Times New Roman" w:hAnsi="Calibri" w:cs="Calibri"/>
            <w:color w:val="000000"/>
            <w:lang w:eastAsia="en-GB"/>
          </w:rPr>
          <w:delText xml:space="preserve">aily change in FF from December </w:delText>
        </w:r>
      </w:del>
      <w:del w:id="402" w:author="Tank Green" w:date="2018-03-27T15:23:00Z">
        <w:r w:rsidDel="003C535F">
          <w:rPr>
            <w:rFonts w:ascii="Calibri" w:eastAsia="Times New Roman" w:hAnsi="Calibri" w:cs="Calibri"/>
            <w:color w:val="000000"/>
            <w:lang w:eastAsia="en-GB"/>
          </w:rPr>
          <w:delText>15</w:delText>
        </w:r>
        <w:r w:rsidRPr="0093587E" w:rsidDel="003C535F">
          <w:rPr>
            <w:rFonts w:ascii="Calibri" w:eastAsia="Times New Roman" w:hAnsi="Calibri" w:cs="Calibri"/>
            <w:color w:val="000000"/>
            <w:vertAlign w:val="superscript"/>
            <w:lang w:eastAsia="en-GB"/>
          </w:rPr>
          <w:delText>th</w:delText>
        </w:r>
        <w:r w:rsidDel="003C535F">
          <w:rPr>
            <w:rFonts w:ascii="Calibri" w:eastAsia="Times New Roman" w:hAnsi="Calibri" w:cs="Calibri"/>
            <w:color w:val="000000"/>
            <w:lang w:eastAsia="en-GB"/>
          </w:rPr>
          <w:delText xml:space="preserve"> </w:delText>
        </w:r>
      </w:del>
      <w:del w:id="403" w:author="Tank Green" w:date="2018-03-27T15:31:00Z">
        <w:r w:rsidDel="00016C83">
          <w:rPr>
            <w:rFonts w:ascii="Calibri" w:eastAsia="Times New Roman" w:hAnsi="Calibri" w:cs="Calibri"/>
            <w:color w:val="000000"/>
            <w:lang w:eastAsia="en-GB"/>
          </w:rPr>
          <w:delText xml:space="preserve">to January </w:delText>
        </w:r>
      </w:del>
      <w:del w:id="404" w:author="Tank Green" w:date="2018-03-27T15:27:00Z">
        <w:r w:rsidDel="003C535F">
          <w:rPr>
            <w:rFonts w:ascii="Calibri" w:eastAsia="Times New Roman" w:hAnsi="Calibri" w:cs="Calibri"/>
            <w:color w:val="000000"/>
            <w:lang w:eastAsia="en-GB"/>
          </w:rPr>
          <w:delText>5</w:delText>
        </w:r>
        <w:r w:rsidRPr="0093587E" w:rsidDel="003C535F">
          <w:rPr>
            <w:rFonts w:ascii="Calibri" w:eastAsia="Times New Roman" w:hAnsi="Calibri" w:cs="Calibri"/>
            <w:color w:val="000000"/>
            <w:vertAlign w:val="superscript"/>
            <w:lang w:eastAsia="en-GB"/>
          </w:rPr>
          <w:delText>th</w:delText>
        </w:r>
        <w:r w:rsidDel="003C535F">
          <w:rPr>
            <w:rFonts w:ascii="Calibri" w:eastAsia="Times New Roman" w:hAnsi="Calibri" w:cs="Calibri"/>
            <w:color w:val="000000"/>
            <w:lang w:eastAsia="en-GB"/>
          </w:rPr>
          <w:delText xml:space="preserve"> </w:delText>
        </w:r>
      </w:del>
      <w:del w:id="405" w:author="Tank Green" w:date="2018-03-27T15:23:00Z">
        <w:r w:rsidR="00181936" w:rsidDel="003C535F">
          <w:rPr>
            <w:rFonts w:ascii="Calibri" w:eastAsia="Times New Roman" w:hAnsi="Calibri" w:cs="Calibri"/>
            <w:color w:val="000000"/>
            <w:lang w:eastAsia="en-GB"/>
          </w:rPr>
          <w:delText>(2016-</w:delText>
        </w:r>
      </w:del>
      <w:del w:id="406" w:author="Tank Green" w:date="2018-03-27T15:27:00Z">
        <w:r w:rsidR="004A786B" w:rsidRPr="005C2604" w:rsidDel="003C535F">
          <w:rPr>
            <w:rFonts w:ascii="Calibri" w:eastAsia="Times New Roman" w:hAnsi="Calibri" w:cs="Calibri"/>
            <w:color w:val="000000"/>
            <w:lang w:eastAsia="en-GB"/>
          </w:rPr>
          <w:delText>201</w:delText>
        </w:r>
      </w:del>
      <w:del w:id="407" w:author="Tank Green" w:date="2018-03-27T15:31:00Z">
        <w:r w:rsidR="004A786B" w:rsidRPr="005C2604" w:rsidDel="00016C83">
          <w:rPr>
            <w:rFonts w:ascii="Calibri" w:eastAsia="Times New Roman" w:hAnsi="Calibri" w:cs="Calibri"/>
            <w:color w:val="000000"/>
            <w:lang w:eastAsia="en-GB"/>
          </w:rPr>
          <w:delText>7</w:delText>
        </w:r>
      </w:del>
      <w:del w:id="408" w:author="Tank Green" w:date="2018-03-27T15:23:00Z">
        <w:r w:rsidR="00181936" w:rsidDel="003C535F">
          <w:rPr>
            <w:rFonts w:ascii="Calibri" w:eastAsia="Times New Roman" w:hAnsi="Calibri" w:cs="Calibri"/>
            <w:color w:val="000000"/>
            <w:lang w:eastAsia="en-GB"/>
          </w:rPr>
          <w:delText>)</w:delText>
        </w:r>
      </w:del>
      <w:del w:id="409" w:author="Tank Green" w:date="2018-03-27T15:31:00Z">
        <w:r w:rsidDel="00016C83">
          <w:rPr>
            <w:rFonts w:ascii="Calibri" w:eastAsia="Times New Roman" w:hAnsi="Calibri" w:cs="Calibri"/>
            <w:color w:val="000000"/>
            <w:lang w:eastAsia="en-GB"/>
          </w:rPr>
          <w:delText xml:space="preserve">. </w:delText>
        </w:r>
      </w:del>
      <w:del w:id="410" w:author="Tank Green" w:date="2018-03-27T15:23:00Z">
        <w:r w:rsidDel="003C535F">
          <w:rPr>
            <w:rFonts w:ascii="Calibri" w:eastAsia="Times New Roman" w:hAnsi="Calibri" w:cs="Calibri"/>
            <w:color w:val="000000"/>
            <w:lang w:eastAsia="en-GB"/>
          </w:rPr>
          <w:delText xml:space="preserve"> </w:delText>
        </w:r>
      </w:del>
      <w:del w:id="411" w:author="Tank Green" w:date="2018-03-27T15:24:00Z">
        <w:r w:rsidDel="003C535F">
          <w:rPr>
            <w:rFonts w:ascii="Calibri" w:eastAsia="Times New Roman" w:hAnsi="Calibri" w:cs="Calibri"/>
            <w:color w:val="000000"/>
            <w:lang w:eastAsia="en-GB"/>
          </w:rPr>
          <w:delText xml:space="preserve">We can see the differences between </w:delText>
        </w:r>
      </w:del>
      <w:del w:id="412" w:author="Tank Green" w:date="2018-03-27T15:31:00Z">
        <w:r w:rsidDel="00016C83">
          <w:rPr>
            <w:rFonts w:ascii="Calibri" w:eastAsia="Times New Roman" w:hAnsi="Calibri" w:cs="Calibri"/>
            <w:color w:val="000000"/>
            <w:lang w:eastAsia="en-GB"/>
          </w:rPr>
          <w:delText>a Monday and a Sunday</w:delText>
        </w:r>
      </w:del>
      <w:del w:id="413" w:author="Tank Green" w:date="2018-03-27T15:26:00Z">
        <w:r w:rsidDel="003C535F">
          <w:rPr>
            <w:rFonts w:ascii="Calibri" w:eastAsia="Times New Roman" w:hAnsi="Calibri" w:cs="Calibri"/>
            <w:color w:val="000000"/>
            <w:lang w:eastAsia="en-GB"/>
          </w:rPr>
          <w:delText xml:space="preserve"> (18</w:delText>
        </w:r>
        <w:r w:rsidR="00181936" w:rsidRPr="00181936" w:rsidDel="003C535F">
          <w:rPr>
            <w:rFonts w:ascii="Calibri" w:eastAsia="Times New Roman" w:hAnsi="Calibri" w:cs="Calibri"/>
            <w:color w:val="000000"/>
            <w:vertAlign w:val="superscript"/>
            <w:lang w:eastAsia="en-GB"/>
          </w:rPr>
          <w:delText>th</w:delText>
        </w:r>
        <w:r w:rsidDel="003C535F">
          <w:rPr>
            <w:rFonts w:ascii="Calibri" w:eastAsia="Times New Roman" w:hAnsi="Calibri" w:cs="Calibri"/>
            <w:color w:val="000000"/>
            <w:lang w:eastAsia="en-GB"/>
          </w:rPr>
          <w:delText xml:space="preserve">) </w:delText>
        </w:r>
      </w:del>
      <w:del w:id="414" w:author="Tank Green" w:date="2018-03-27T15:30:00Z">
        <w:r w:rsidDel="00016C83">
          <w:rPr>
            <w:rFonts w:ascii="Calibri" w:eastAsia="Times New Roman" w:hAnsi="Calibri" w:cs="Calibri"/>
            <w:color w:val="000000"/>
            <w:lang w:eastAsia="en-GB"/>
          </w:rPr>
          <w:delText>and how the</w:delText>
        </w:r>
      </w:del>
      <w:del w:id="415" w:author="Tank Green" w:date="2018-03-27T15:31:00Z">
        <w:r w:rsidDel="00016C83">
          <w:rPr>
            <w:rFonts w:ascii="Calibri" w:eastAsia="Times New Roman" w:hAnsi="Calibri" w:cs="Calibri"/>
            <w:color w:val="000000"/>
            <w:lang w:eastAsia="en-GB"/>
          </w:rPr>
          <w:delText xml:space="preserve"> 25</w:delText>
        </w:r>
        <w:r w:rsidRPr="0093587E" w:rsidDel="00016C83">
          <w:rPr>
            <w:rFonts w:ascii="Calibri" w:eastAsia="Times New Roman" w:hAnsi="Calibri" w:cs="Calibri"/>
            <w:color w:val="000000"/>
            <w:vertAlign w:val="superscript"/>
            <w:lang w:eastAsia="en-GB"/>
          </w:rPr>
          <w:delText>th</w:delText>
        </w:r>
        <w:r w:rsidDel="00016C83">
          <w:rPr>
            <w:rFonts w:ascii="Calibri" w:eastAsia="Times New Roman" w:hAnsi="Calibri" w:cs="Calibri"/>
            <w:color w:val="000000"/>
            <w:lang w:eastAsia="en-GB"/>
          </w:rPr>
          <w:delText xml:space="preserve"> exhibits </w:delText>
        </w:r>
      </w:del>
      <w:del w:id="416" w:author="Tank Green" w:date="2018-03-27T15:30:00Z">
        <w:r w:rsidDel="00016C83">
          <w:rPr>
            <w:rFonts w:ascii="Calibri" w:eastAsia="Times New Roman" w:hAnsi="Calibri" w:cs="Calibri"/>
            <w:color w:val="000000"/>
            <w:lang w:eastAsia="en-GB"/>
          </w:rPr>
          <w:delText>the same</w:delText>
        </w:r>
      </w:del>
      <w:del w:id="417" w:author="Tank Green" w:date="2018-03-27T15:31:00Z">
        <w:r w:rsidDel="00016C83">
          <w:rPr>
            <w:rFonts w:ascii="Calibri" w:eastAsia="Times New Roman" w:hAnsi="Calibri" w:cs="Calibri"/>
            <w:color w:val="000000"/>
            <w:lang w:eastAsia="en-GB"/>
          </w:rPr>
          <w:delText xml:space="preserve"> drop in both years, regardless of</w:delText>
        </w:r>
      </w:del>
      <w:del w:id="418" w:author="Tank Green" w:date="2018-03-27T15:30:00Z">
        <w:r w:rsidDel="00016C83">
          <w:rPr>
            <w:rFonts w:ascii="Calibri" w:eastAsia="Times New Roman" w:hAnsi="Calibri" w:cs="Calibri"/>
            <w:color w:val="000000"/>
            <w:lang w:eastAsia="en-GB"/>
          </w:rPr>
          <w:delText xml:space="preserve"> be</w:delText>
        </w:r>
      </w:del>
      <w:del w:id="419" w:author="Tank Green" w:date="2018-03-27T15:31:00Z">
        <w:r w:rsidDel="00016C83">
          <w:rPr>
            <w:rFonts w:ascii="Calibri" w:eastAsia="Times New Roman" w:hAnsi="Calibri" w:cs="Calibri"/>
            <w:color w:val="000000"/>
            <w:lang w:eastAsia="en-GB"/>
          </w:rPr>
          <w:delText xml:space="preserve"> a Monday in 2017.  </w:delText>
        </w:r>
      </w:del>
    </w:p>
    <w:p w14:paraId="1F18BA73" w14:textId="5898318C" w:rsidR="00A2503A" w:rsidRPr="005C2604" w:rsidDel="00016C83" w:rsidRDefault="00A2503A">
      <w:pPr>
        <w:spacing w:after="0" w:line="240" w:lineRule="auto"/>
        <w:jc w:val="center"/>
        <w:rPr>
          <w:del w:id="420" w:author="Tank Green" w:date="2018-03-27T15:31:00Z"/>
          <w:rFonts w:ascii="Calibri" w:eastAsia="Times New Roman" w:hAnsi="Calibri" w:cs="Calibri"/>
          <w:color w:val="000000"/>
          <w:lang w:eastAsia="en-GB"/>
        </w:rPr>
        <w:pPrChange w:id="421" w:author="Tank Green" w:date="2018-03-27T15:31:00Z">
          <w:pPr>
            <w:spacing w:after="0" w:line="240" w:lineRule="auto"/>
            <w:jc w:val="both"/>
          </w:pPr>
        </w:pPrChange>
      </w:pPr>
    </w:p>
    <w:p w14:paraId="12B59BA2" w14:textId="047345B9" w:rsidR="00B32FED" w:rsidRPr="005C2604" w:rsidRDefault="00B32FED" w:rsidP="00ED0A67">
      <w:pPr>
        <w:spacing w:after="0" w:line="240" w:lineRule="auto"/>
        <w:jc w:val="both"/>
        <w:rPr>
          <w:rFonts w:ascii="Calibri" w:eastAsia="Times New Roman" w:hAnsi="Calibri" w:cs="Calibri"/>
          <w:color w:val="000000"/>
          <w:lang w:eastAsia="en-GB"/>
        </w:rPr>
      </w:pPr>
      <w:del w:id="422" w:author="Tank Green" w:date="2018-03-27T15:33:00Z">
        <w:r w:rsidRPr="005C2604" w:rsidDel="00016C83">
          <w:rPr>
            <w:rFonts w:ascii="Calibri" w:eastAsia="Times New Roman" w:hAnsi="Calibri" w:cs="Calibri"/>
            <w:color w:val="000000"/>
            <w:lang w:eastAsia="en-GB"/>
          </w:rPr>
          <w:delText>If we compare</w:delText>
        </w:r>
      </w:del>
      <w:ins w:id="423" w:author="Tank Green" w:date="2018-03-27T15:33:00Z">
        <w:r w:rsidR="00016C83">
          <w:rPr>
            <w:rFonts w:ascii="Calibri" w:eastAsia="Times New Roman" w:hAnsi="Calibri" w:cs="Calibri"/>
            <w:color w:val="000000"/>
            <w:lang w:eastAsia="en-GB"/>
          </w:rPr>
          <w:t>When comparing</w:t>
        </w:r>
      </w:ins>
      <w:r w:rsidRPr="005C2604">
        <w:rPr>
          <w:rFonts w:ascii="Calibri" w:eastAsia="Times New Roman" w:hAnsi="Calibri" w:cs="Calibri"/>
          <w:color w:val="000000"/>
          <w:lang w:eastAsia="en-GB"/>
        </w:rPr>
        <w:t xml:space="preserve"> December 2016 with December 2017, we found </w:t>
      </w:r>
      <w:del w:id="424" w:author="Tank Green" w:date="2018-03-27T15:33:00Z">
        <w:r w:rsidRPr="005C2604" w:rsidDel="00016C83">
          <w:rPr>
            <w:rFonts w:ascii="Calibri" w:eastAsia="Times New Roman" w:hAnsi="Calibri" w:cs="Calibri"/>
            <w:color w:val="000000"/>
            <w:lang w:eastAsia="en-GB"/>
          </w:rPr>
          <w:delText xml:space="preserve">that in total there’s </w:delText>
        </w:r>
      </w:del>
      <w:r w:rsidRPr="005C2604">
        <w:rPr>
          <w:rFonts w:ascii="Calibri" w:eastAsia="Times New Roman" w:hAnsi="Calibri" w:cs="Calibri"/>
          <w:color w:val="000000"/>
          <w:lang w:eastAsia="en-GB"/>
        </w:rPr>
        <w:t>a</w:t>
      </w:r>
      <w:ins w:id="425" w:author="Tank Green" w:date="2018-03-27T15:33:00Z">
        <w:r w:rsidR="00016C83">
          <w:rPr>
            <w:rFonts w:ascii="Calibri" w:eastAsia="Times New Roman" w:hAnsi="Calibri" w:cs="Calibri"/>
            <w:color w:val="000000"/>
            <w:lang w:eastAsia="en-GB"/>
          </w:rPr>
          <w:t xml:space="preserve"> total</w:t>
        </w:r>
      </w:ins>
      <w:ins w:id="426" w:author="Tank Green" w:date="2018-03-27T15:39:00Z">
        <w:r w:rsidR="0012296C">
          <w:rPr>
            <w:rFonts w:ascii="Calibri" w:eastAsia="Times New Roman" w:hAnsi="Calibri" w:cs="Calibri"/>
            <w:color w:val="000000"/>
            <w:lang w:eastAsia="en-GB"/>
          </w:rPr>
          <w:t xml:space="preserve"> FF change</w:t>
        </w:r>
      </w:ins>
      <w:ins w:id="427" w:author="Tank Green" w:date="2018-03-27T15:33:00Z">
        <w:r w:rsidR="00016C83">
          <w:rPr>
            <w:rFonts w:ascii="Calibri" w:eastAsia="Times New Roman" w:hAnsi="Calibri" w:cs="Calibri"/>
            <w:color w:val="000000"/>
            <w:lang w:eastAsia="en-GB"/>
          </w:rPr>
          <w:t xml:space="preserve"> of</w:t>
        </w:r>
      </w:ins>
      <w:r w:rsidRPr="005C2604">
        <w:rPr>
          <w:rFonts w:ascii="Calibri" w:eastAsia="Times New Roman" w:hAnsi="Calibri" w:cs="Calibri"/>
          <w:color w:val="000000"/>
          <w:lang w:eastAsia="en-GB"/>
        </w:rPr>
        <w:t xml:space="preserve"> -23%</w:t>
      </w:r>
      <w:del w:id="428" w:author="Tank Green" w:date="2018-03-27T15:39:00Z">
        <w:r w:rsidRPr="005C2604" w:rsidDel="0012296C">
          <w:rPr>
            <w:rFonts w:ascii="Calibri" w:eastAsia="Times New Roman" w:hAnsi="Calibri" w:cs="Calibri"/>
            <w:color w:val="000000"/>
            <w:lang w:eastAsia="en-GB"/>
          </w:rPr>
          <w:delText xml:space="preserve"> in FF change</w:delText>
        </w:r>
      </w:del>
      <w:r w:rsidRPr="005C2604">
        <w:rPr>
          <w:rFonts w:ascii="Calibri" w:eastAsia="Times New Roman" w:hAnsi="Calibri" w:cs="Calibri"/>
          <w:color w:val="000000"/>
          <w:lang w:eastAsia="en-GB"/>
        </w:rPr>
        <w:t xml:space="preserve">. </w:t>
      </w:r>
      <w:del w:id="429" w:author="Tank Green" w:date="2018-03-27T15:34:00Z">
        <w:r w:rsidRPr="005C2604" w:rsidDel="00016C83">
          <w:rPr>
            <w:rFonts w:ascii="Calibri" w:eastAsia="Times New Roman" w:hAnsi="Calibri" w:cs="Calibri"/>
            <w:color w:val="000000"/>
            <w:lang w:eastAsia="en-GB"/>
          </w:rPr>
          <w:delText>M</w:delText>
        </w:r>
      </w:del>
      <w:del w:id="430" w:author="Tank Green" w:date="2018-03-27T15:41:00Z">
        <w:r w:rsidRPr="005C2604" w:rsidDel="0012296C">
          <w:rPr>
            <w:rFonts w:ascii="Calibri" w:eastAsia="Times New Roman" w:hAnsi="Calibri" w:cs="Calibri"/>
            <w:color w:val="000000"/>
            <w:lang w:eastAsia="en-GB"/>
          </w:rPr>
          <w:delText xml:space="preserve">aking this </w:delText>
        </w:r>
      </w:del>
      <w:del w:id="431" w:author="Tank Green" w:date="2018-03-27T15:42:00Z">
        <w:r w:rsidRPr="005C2604" w:rsidDel="0012296C">
          <w:rPr>
            <w:rFonts w:ascii="Calibri" w:eastAsia="Times New Roman" w:hAnsi="Calibri" w:cs="Calibri"/>
            <w:color w:val="000000"/>
            <w:lang w:eastAsia="en-GB"/>
          </w:rPr>
          <w:delText xml:space="preserve">comparison </w:delText>
        </w:r>
      </w:del>
      <w:del w:id="432" w:author="Tank Green" w:date="2018-03-27T15:33:00Z">
        <w:r w:rsidRPr="005C2604" w:rsidDel="00016C83">
          <w:rPr>
            <w:rFonts w:ascii="Calibri" w:eastAsia="Times New Roman" w:hAnsi="Calibri" w:cs="Calibri"/>
            <w:color w:val="000000"/>
            <w:lang w:eastAsia="en-GB"/>
          </w:rPr>
          <w:delText>day by day</w:delText>
        </w:r>
      </w:del>
      <w:del w:id="433" w:author="Tank Green" w:date="2018-03-27T15:41:00Z">
        <w:r w:rsidRPr="005C2604" w:rsidDel="0012296C">
          <w:rPr>
            <w:rFonts w:ascii="Calibri" w:eastAsia="Times New Roman" w:hAnsi="Calibri" w:cs="Calibri"/>
            <w:color w:val="000000"/>
            <w:lang w:eastAsia="en-GB"/>
          </w:rPr>
          <w:delText xml:space="preserve"> (</w:delText>
        </w:r>
      </w:del>
      <w:del w:id="434" w:author="Tank Green" w:date="2018-03-27T15:34:00Z">
        <w:r w:rsidRPr="005C2604" w:rsidDel="00016C83">
          <w:rPr>
            <w:rFonts w:ascii="Calibri" w:eastAsia="Times New Roman" w:hAnsi="Calibri" w:cs="Calibri"/>
            <w:color w:val="000000"/>
            <w:lang w:eastAsia="en-GB"/>
          </w:rPr>
          <w:delText>Figure 3</w:delText>
        </w:r>
      </w:del>
      <w:del w:id="435" w:author="Tank Green" w:date="2018-03-27T15:41:00Z">
        <w:r w:rsidRPr="005C2604" w:rsidDel="0012296C">
          <w:rPr>
            <w:rFonts w:ascii="Calibri" w:eastAsia="Times New Roman" w:hAnsi="Calibri" w:cs="Calibri"/>
            <w:color w:val="000000"/>
            <w:lang w:eastAsia="en-GB"/>
          </w:rPr>
          <w:delText>)</w:delText>
        </w:r>
      </w:del>
      <w:del w:id="436" w:author="Tank Green" w:date="2018-03-27T15:42:00Z">
        <w:r w:rsidRPr="005C2604" w:rsidDel="0012296C">
          <w:rPr>
            <w:rFonts w:ascii="Calibri" w:eastAsia="Times New Roman" w:hAnsi="Calibri" w:cs="Calibri"/>
            <w:color w:val="000000"/>
            <w:lang w:eastAsia="en-GB"/>
          </w:rPr>
          <w:delText xml:space="preserve">, we observed </w:delText>
        </w:r>
      </w:del>
      <w:del w:id="437" w:author="Tank Green" w:date="2018-03-27T15:35:00Z">
        <w:r w:rsidRPr="005C2604" w:rsidDel="00016C83">
          <w:rPr>
            <w:rFonts w:ascii="Calibri" w:eastAsia="Times New Roman" w:hAnsi="Calibri" w:cs="Calibri"/>
            <w:color w:val="000000"/>
            <w:lang w:eastAsia="en-GB"/>
          </w:rPr>
          <w:delText>that</w:delText>
        </w:r>
      </w:del>
      <w:del w:id="438" w:author="Tank Green" w:date="2018-03-27T15:42:00Z">
        <w:r w:rsidRPr="005C2604" w:rsidDel="0012296C">
          <w:rPr>
            <w:rFonts w:ascii="Calibri" w:eastAsia="Times New Roman" w:hAnsi="Calibri" w:cs="Calibri"/>
            <w:color w:val="000000"/>
            <w:lang w:eastAsia="en-GB"/>
          </w:rPr>
          <w:delText xml:space="preserve"> </w:delText>
        </w:r>
      </w:del>
      <w:del w:id="439" w:author="Tank Green" w:date="2018-03-27T15:34:00Z">
        <w:r w:rsidRPr="005C2604" w:rsidDel="00016C83">
          <w:rPr>
            <w:rFonts w:ascii="Calibri" w:eastAsia="Times New Roman" w:hAnsi="Calibri" w:cs="Calibri"/>
            <w:color w:val="000000"/>
            <w:lang w:eastAsia="en-GB"/>
          </w:rPr>
          <w:delText>in</w:delText>
        </w:r>
      </w:del>
      <w:del w:id="440" w:author="Tank Green" w:date="2018-03-27T15:42:00Z">
        <w:r w:rsidRPr="005C2604" w:rsidDel="0012296C">
          <w:rPr>
            <w:rFonts w:ascii="Calibri" w:eastAsia="Times New Roman" w:hAnsi="Calibri" w:cs="Calibri"/>
            <w:color w:val="000000"/>
            <w:lang w:eastAsia="en-GB"/>
          </w:rPr>
          <w:delText xml:space="preserve"> weekdays</w:delText>
        </w:r>
      </w:del>
      <w:del w:id="441" w:author="Tank Green" w:date="2018-03-27T15:35:00Z">
        <w:r w:rsidRPr="005C2604" w:rsidDel="00016C83">
          <w:rPr>
            <w:rFonts w:ascii="Calibri" w:eastAsia="Times New Roman" w:hAnsi="Calibri" w:cs="Calibri"/>
            <w:color w:val="000000"/>
            <w:lang w:eastAsia="en-GB"/>
          </w:rPr>
          <w:delText xml:space="preserve">, </w:delText>
        </w:r>
      </w:del>
      <w:del w:id="442" w:author="Tank Green" w:date="2018-03-27T15:39:00Z">
        <w:r w:rsidRPr="005C2604" w:rsidDel="0012296C">
          <w:rPr>
            <w:rFonts w:ascii="Calibri" w:eastAsia="Times New Roman" w:hAnsi="Calibri" w:cs="Calibri"/>
            <w:color w:val="000000"/>
            <w:lang w:eastAsia="en-GB"/>
          </w:rPr>
          <w:delText xml:space="preserve">the FF </w:delText>
        </w:r>
      </w:del>
      <w:del w:id="443" w:author="Tank Green" w:date="2018-03-27T15:34:00Z">
        <w:r w:rsidRPr="005C2604" w:rsidDel="00016C83">
          <w:rPr>
            <w:rFonts w:ascii="Calibri" w:eastAsia="Times New Roman" w:hAnsi="Calibri" w:cs="Calibri"/>
            <w:color w:val="000000"/>
            <w:lang w:eastAsia="en-GB"/>
          </w:rPr>
          <w:delText xml:space="preserve">between </w:delText>
        </w:r>
      </w:del>
      <w:del w:id="444" w:author="Tank Green" w:date="2018-03-27T15:39:00Z">
        <w:r w:rsidRPr="005C2604" w:rsidDel="0012296C">
          <w:rPr>
            <w:rFonts w:ascii="Calibri" w:eastAsia="Times New Roman" w:hAnsi="Calibri" w:cs="Calibri"/>
            <w:color w:val="000000"/>
            <w:lang w:eastAsia="en-GB"/>
          </w:rPr>
          <w:delText>is basically the same (we can observe the change in 16-17 Saturday in 16, Sunday in 17) and 17-18 (Sunday-Monday)</w:delText>
        </w:r>
      </w:del>
      <w:del w:id="445" w:author="Tank Green" w:date="2018-03-27T15:42:00Z">
        <w:r w:rsidRPr="005C2604" w:rsidDel="0012296C">
          <w:rPr>
            <w:rFonts w:ascii="Calibri" w:eastAsia="Times New Roman" w:hAnsi="Calibri" w:cs="Calibri"/>
            <w:color w:val="000000"/>
            <w:lang w:eastAsia="en-GB"/>
          </w:rPr>
          <w:delText xml:space="preserve">. </w:delText>
        </w:r>
      </w:del>
    </w:p>
    <w:p w14:paraId="5C203EC3" w14:textId="77777777" w:rsidR="004A786B" w:rsidRPr="005C2604" w:rsidRDefault="004A786B" w:rsidP="00ED0A67">
      <w:pPr>
        <w:spacing w:after="0" w:line="240" w:lineRule="auto"/>
        <w:jc w:val="both"/>
        <w:rPr>
          <w:rFonts w:ascii="Calibri" w:eastAsia="Times New Roman" w:hAnsi="Calibri" w:cs="Calibri"/>
          <w:color w:val="000000"/>
          <w:lang w:eastAsia="en-GB"/>
        </w:rPr>
      </w:pPr>
    </w:p>
    <w:p w14:paraId="5C149F6C" w14:textId="75E1EDAD" w:rsidR="005870A6" w:rsidDel="00594563" w:rsidRDefault="005870A6" w:rsidP="00ED0A67">
      <w:pPr>
        <w:spacing w:after="0" w:line="240" w:lineRule="auto"/>
        <w:jc w:val="both"/>
        <w:rPr>
          <w:del w:id="446" w:author="Tank Green" w:date="2018-03-27T16:30:00Z"/>
          <w:rFonts w:ascii="Calibri" w:eastAsia="Times New Roman" w:hAnsi="Calibri" w:cs="Calibri"/>
          <w:color w:val="000000"/>
          <w:lang w:eastAsia="en-GB"/>
        </w:rPr>
      </w:pPr>
    </w:p>
    <w:p w14:paraId="1E34D13F" w14:textId="3DE728CD" w:rsidR="005870A6" w:rsidRDefault="000B5385" w:rsidP="00ED0A67">
      <w:pPr>
        <w:pStyle w:val="ListParagraph"/>
        <w:numPr>
          <w:ilvl w:val="0"/>
          <w:numId w:val="2"/>
        </w:numPr>
        <w:spacing w:after="0" w:line="240" w:lineRule="auto"/>
        <w:jc w:val="both"/>
        <w:rPr>
          <w:rFonts w:ascii="Calibri" w:eastAsia="Times New Roman" w:hAnsi="Calibri" w:cs="Calibri"/>
          <w:color w:val="000000"/>
          <w:lang w:eastAsia="en-GB"/>
        </w:rPr>
      </w:pPr>
      <w:del w:id="447" w:author="Tank Green" w:date="2018-03-27T15:32:00Z">
        <w:r w:rsidDel="00016C83">
          <w:rPr>
            <w:rFonts w:ascii="Calibri" w:eastAsia="Times New Roman" w:hAnsi="Calibri" w:cs="Calibri"/>
            <w:color w:val="000000"/>
            <w:lang w:eastAsia="en-GB"/>
          </w:rPr>
          <w:delText>Representatively</w:delText>
        </w:r>
        <w:r w:rsidR="00552C14" w:rsidDel="00016C83">
          <w:rPr>
            <w:rFonts w:ascii="Calibri" w:eastAsia="Times New Roman" w:hAnsi="Calibri" w:cs="Calibri"/>
            <w:color w:val="000000"/>
            <w:lang w:eastAsia="en-GB"/>
          </w:rPr>
          <w:delText xml:space="preserve"> </w:delText>
        </w:r>
      </w:del>
      <w:ins w:id="448" w:author="Tank Green" w:date="2018-03-27T15:32:00Z">
        <w:r w:rsidR="00016C83">
          <w:rPr>
            <w:rFonts w:ascii="Calibri" w:eastAsia="Times New Roman" w:hAnsi="Calibri" w:cs="Calibri"/>
            <w:color w:val="000000"/>
            <w:lang w:eastAsia="en-GB"/>
          </w:rPr>
          <w:t>Rep</w:t>
        </w:r>
      </w:ins>
      <w:ins w:id="449" w:author="Tank Green" w:date="2018-03-27T15:43:00Z">
        <w:r w:rsidR="0012296C">
          <w:rPr>
            <w:rFonts w:ascii="Calibri" w:eastAsia="Times New Roman" w:hAnsi="Calibri" w:cs="Calibri"/>
            <w:color w:val="000000"/>
            <w:lang w:eastAsia="en-GB"/>
          </w:rPr>
          <w:t>resentativeness</w:t>
        </w:r>
      </w:ins>
    </w:p>
    <w:p w14:paraId="6B4C1DA6" w14:textId="77777777" w:rsidR="005870A6" w:rsidRDefault="005870A6" w:rsidP="00ED0A67">
      <w:pPr>
        <w:spacing w:after="0" w:line="240" w:lineRule="auto"/>
        <w:jc w:val="both"/>
        <w:rPr>
          <w:rFonts w:ascii="Calibri" w:eastAsia="Times New Roman" w:hAnsi="Calibri" w:cs="Calibri"/>
          <w:color w:val="000000"/>
          <w:lang w:eastAsia="en-GB"/>
        </w:rPr>
      </w:pPr>
    </w:p>
    <w:p w14:paraId="621A593F" w14:textId="35402329" w:rsidR="00327763" w:rsidRDefault="005870A6"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fundamental question about </w:t>
      </w:r>
      <w:r w:rsidR="00F10272">
        <w:rPr>
          <w:rFonts w:ascii="Calibri" w:eastAsia="Times New Roman" w:hAnsi="Calibri" w:cs="Calibri"/>
          <w:color w:val="000000"/>
          <w:lang w:eastAsia="en-GB"/>
        </w:rPr>
        <w:t>this</w:t>
      </w:r>
      <w:r>
        <w:rPr>
          <w:rFonts w:ascii="Calibri" w:eastAsia="Times New Roman" w:hAnsi="Calibri" w:cs="Calibri"/>
          <w:color w:val="000000"/>
          <w:lang w:eastAsia="en-GB"/>
        </w:rPr>
        <w:t xml:space="preserve"> </w:t>
      </w:r>
      <w:r w:rsidR="00F10272">
        <w:rPr>
          <w:rFonts w:ascii="Calibri" w:eastAsia="Times New Roman" w:hAnsi="Calibri" w:cs="Calibri"/>
          <w:color w:val="000000"/>
          <w:lang w:eastAsia="en-GB"/>
        </w:rPr>
        <w:t>index</w:t>
      </w:r>
      <w:r>
        <w:rPr>
          <w:rFonts w:ascii="Calibri" w:eastAsia="Times New Roman" w:hAnsi="Calibri" w:cs="Calibri"/>
          <w:color w:val="000000"/>
          <w:lang w:eastAsia="en-GB"/>
        </w:rPr>
        <w:t xml:space="preserve"> is h</w:t>
      </w:r>
      <w:r w:rsidR="00CF76EF" w:rsidRPr="005C2604">
        <w:rPr>
          <w:rFonts w:ascii="Calibri" w:eastAsia="Times New Roman" w:hAnsi="Calibri" w:cs="Calibri"/>
          <w:color w:val="000000"/>
          <w:lang w:eastAsia="en-GB"/>
        </w:rPr>
        <w:t>ow</w:t>
      </w:r>
      <w:ins w:id="450" w:author="Tank Green" w:date="2018-03-27T15:44:00Z">
        <w:r w:rsidR="0012296C">
          <w:rPr>
            <w:rFonts w:ascii="Calibri" w:eastAsia="Times New Roman" w:hAnsi="Calibri" w:cs="Calibri"/>
            <w:color w:val="000000"/>
            <w:lang w:eastAsia="en-GB"/>
          </w:rPr>
          <w:t xml:space="preserve"> </w:t>
        </w:r>
      </w:ins>
      <w:del w:id="451" w:author="Tank Green" w:date="2018-03-27T15:44:00Z">
        <w:r w:rsidR="00CF76EF" w:rsidRPr="005C2604" w:rsidDel="0012296C">
          <w:rPr>
            <w:rFonts w:ascii="Calibri" w:eastAsia="Times New Roman" w:hAnsi="Calibri" w:cs="Calibri"/>
            <w:color w:val="000000"/>
            <w:lang w:eastAsia="en-GB"/>
          </w:rPr>
          <w:delText xml:space="preserve"> </w:delText>
        </w:r>
        <w:r w:rsidR="00F10272" w:rsidDel="0012296C">
          <w:rPr>
            <w:rFonts w:ascii="Calibri" w:eastAsia="Times New Roman" w:hAnsi="Calibri" w:cs="Calibri"/>
            <w:color w:val="000000"/>
            <w:lang w:eastAsia="en-GB"/>
          </w:rPr>
          <w:delText>much</w:delText>
        </w:r>
      </w:del>
      <w:del w:id="452" w:author="Tank Green" w:date="2018-03-27T15:43:00Z">
        <w:r w:rsidR="00F10272" w:rsidDel="0012296C">
          <w:rPr>
            <w:rFonts w:ascii="Calibri" w:eastAsia="Times New Roman" w:hAnsi="Calibri" w:cs="Calibri"/>
            <w:color w:val="000000"/>
            <w:lang w:eastAsia="en-GB"/>
          </w:rPr>
          <w:delText xml:space="preserve"> is </w:delText>
        </w:r>
      </w:del>
      <w:r w:rsidR="00CF76EF" w:rsidRPr="005C2604">
        <w:rPr>
          <w:rFonts w:ascii="Calibri" w:eastAsia="Times New Roman" w:hAnsi="Calibri" w:cs="Calibri"/>
          <w:color w:val="000000"/>
          <w:lang w:eastAsia="en-GB"/>
        </w:rPr>
        <w:t xml:space="preserve">representative </w:t>
      </w:r>
      <w:ins w:id="453" w:author="Tank Green" w:date="2018-03-27T15:44:00Z">
        <w:r w:rsidR="0012296C">
          <w:rPr>
            <w:rFonts w:ascii="Calibri" w:eastAsia="Times New Roman" w:hAnsi="Calibri" w:cs="Calibri"/>
            <w:color w:val="000000"/>
            <w:lang w:eastAsia="en-GB"/>
          </w:rPr>
          <w:t xml:space="preserve">it is </w:t>
        </w:r>
      </w:ins>
      <w:r w:rsidR="00F10272">
        <w:rPr>
          <w:rFonts w:ascii="Calibri" w:eastAsia="Times New Roman" w:hAnsi="Calibri" w:cs="Calibri"/>
          <w:color w:val="000000"/>
          <w:lang w:eastAsia="en-GB"/>
        </w:rPr>
        <w:t xml:space="preserve">for </w:t>
      </w:r>
      <w:r>
        <w:rPr>
          <w:rFonts w:ascii="Calibri" w:eastAsia="Times New Roman" w:hAnsi="Calibri" w:cs="Calibri"/>
          <w:color w:val="000000"/>
          <w:lang w:eastAsia="en-GB"/>
        </w:rPr>
        <w:t>any retail centre in the</w:t>
      </w:r>
      <w:r w:rsidR="00CF76EF" w:rsidRPr="005C2604">
        <w:rPr>
          <w:rFonts w:ascii="Calibri" w:eastAsia="Times New Roman" w:hAnsi="Calibri" w:cs="Calibri"/>
          <w:color w:val="000000"/>
          <w:lang w:eastAsia="en-GB"/>
        </w:rPr>
        <w:t xml:space="preserve"> UK</w:t>
      </w:r>
      <w:r w:rsidR="00F10272">
        <w:rPr>
          <w:rFonts w:ascii="Calibri" w:eastAsia="Times New Roman" w:hAnsi="Calibri" w:cs="Calibri"/>
          <w:color w:val="000000"/>
          <w:lang w:eastAsia="en-GB"/>
        </w:rPr>
        <w:t xml:space="preserve"> and </w:t>
      </w:r>
      <w:ins w:id="454" w:author="Tank Green" w:date="2018-03-27T15:44:00Z">
        <w:r w:rsidR="0012296C">
          <w:rPr>
            <w:rFonts w:ascii="Calibri" w:eastAsia="Times New Roman" w:hAnsi="Calibri" w:cs="Calibri"/>
            <w:color w:val="000000"/>
            <w:lang w:eastAsia="en-GB"/>
          </w:rPr>
          <w:t>whether it contains any</w:t>
        </w:r>
      </w:ins>
      <w:del w:id="455" w:author="Tank Green" w:date="2018-03-27T15:44:00Z">
        <w:r w:rsidR="00F10272" w:rsidDel="0012296C">
          <w:rPr>
            <w:rFonts w:ascii="Calibri" w:eastAsia="Times New Roman" w:hAnsi="Calibri" w:cs="Calibri"/>
            <w:color w:val="000000"/>
            <w:lang w:eastAsia="en-GB"/>
          </w:rPr>
          <w:delText>its possible</w:delText>
        </w:r>
      </w:del>
      <w:r w:rsidR="00F10272">
        <w:rPr>
          <w:rFonts w:ascii="Calibri" w:eastAsia="Times New Roman" w:hAnsi="Calibri" w:cs="Calibri"/>
          <w:color w:val="000000"/>
          <w:lang w:eastAsia="en-GB"/>
        </w:rPr>
        <w:t xml:space="preserve"> </w:t>
      </w:r>
      <w:r>
        <w:rPr>
          <w:rFonts w:ascii="Calibri" w:eastAsia="Times New Roman" w:hAnsi="Calibri" w:cs="Calibri"/>
          <w:color w:val="000000"/>
          <w:lang w:eastAsia="en-GB"/>
        </w:rPr>
        <w:t>bias</w:t>
      </w:r>
      <w:ins w:id="456" w:author="Tank Green" w:date="2018-03-27T15:45:00Z">
        <w:r w:rsidR="0012296C">
          <w:rPr>
            <w:rFonts w:ascii="Calibri" w:eastAsia="Times New Roman" w:hAnsi="Calibri" w:cs="Calibri"/>
            <w:color w:val="000000"/>
            <w:lang w:eastAsia="en-GB"/>
          </w:rPr>
          <w:t>es towards locations, types of retail areas, and other factors</w:t>
        </w:r>
      </w:ins>
      <w:del w:id="457" w:author="Tank Green" w:date="2018-03-27T15:45:00Z">
        <w:r w:rsidDel="0012296C">
          <w:rPr>
            <w:rFonts w:ascii="Calibri" w:eastAsia="Times New Roman" w:hAnsi="Calibri" w:cs="Calibri"/>
            <w:color w:val="000000"/>
            <w:lang w:eastAsia="en-GB"/>
          </w:rPr>
          <w:delText xml:space="preserve"> against </w:delText>
        </w:r>
        <w:r w:rsidR="00F10272" w:rsidDel="0012296C">
          <w:rPr>
            <w:rFonts w:ascii="Calibri" w:eastAsia="Times New Roman" w:hAnsi="Calibri" w:cs="Calibri"/>
            <w:color w:val="000000"/>
            <w:lang w:eastAsia="en-GB"/>
          </w:rPr>
          <w:delText>different factor</w:delText>
        </w:r>
        <w:r w:rsidR="00535144" w:rsidDel="0012296C">
          <w:rPr>
            <w:rFonts w:ascii="Calibri" w:eastAsia="Times New Roman" w:hAnsi="Calibri" w:cs="Calibri"/>
            <w:color w:val="000000"/>
            <w:lang w:eastAsia="en-GB"/>
          </w:rPr>
          <w:delText>s, like</w:delText>
        </w:r>
        <w:r w:rsidR="00F10272" w:rsidDel="0012296C">
          <w:rPr>
            <w:rFonts w:ascii="Calibri" w:eastAsia="Times New Roman" w:hAnsi="Calibri" w:cs="Calibri"/>
            <w:color w:val="000000"/>
            <w:lang w:eastAsia="en-GB"/>
          </w:rPr>
          <w:delText xml:space="preserve"> </w:delText>
        </w:r>
        <w:r w:rsidDel="0012296C">
          <w:rPr>
            <w:rFonts w:ascii="Calibri" w:eastAsia="Times New Roman" w:hAnsi="Calibri" w:cs="Calibri"/>
            <w:color w:val="000000"/>
            <w:lang w:eastAsia="en-GB"/>
          </w:rPr>
          <w:delText>a particular</w:delText>
        </w:r>
        <w:r w:rsidR="00535144" w:rsidDel="0012296C">
          <w:rPr>
            <w:rFonts w:ascii="Calibri" w:eastAsia="Times New Roman" w:hAnsi="Calibri" w:cs="Calibri"/>
            <w:color w:val="000000"/>
            <w:lang w:eastAsia="en-GB"/>
          </w:rPr>
          <w:delText xml:space="preserve"> location or type of retail</w:delText>
        </w:r>
      </w:del>
      <w:r>
        <w:rPr>
          <w:rFonts w:ascii="Calibri" w:eastAsia="Times New Roman" w:hAnsi="Calibri" w:cs="Calibri"/>
          <w:color w:val="000000"/>
          <w:lang w:eastAsia="en-GB"/>
        </w:rPr>
        <w:t xml:space="preserve">? </w:t>
      </w:r>
      <w:ins w:id="458" w:author="Tank Green" w:date="2018-03-27T15:46:00Z">
        <w:r w:rsidR="006A238F">
          <w:rPr>
            <w:rFonts w:ascii="Calibri" w:eastAsia="Times New Roman" w:hAnsi="Calibri" w:cs="Calibri"/>
            <w:color w:val="000000"/>
            <w:lang w:eastAsia="en-GB"/>
          </w:rPr>
          <w:t xml:space="preserve">We will address these </w:t>
        </w:r>
      </w:ins>
      <w:ins w:id="459" w:author="Tank Green" w:date="2018-03-28T13:33:00Z">
        <w:r w:rsidR="006A238F">
          <w:rPr>
            <w:rFonts w:ascii="Calibri" w:eastAsia="Times New Roman" w:hAnsi="Calibri" w:cs="Calibri"/>
            <w:color w:val="000000"/>
            <w:lang w:eastAsia="en-GB"/>
          </w:rPr>
          <w:t>question</w:t>
        </w:r>
      </w:ins>
      <w:ins w:id="460" w:author="Tank Green" w:date="2018-03-27T15:46:00Z">
        <w:r w:rsidR="00162A59">
          <w:rPr>
            <w:rFonts w:ascii="Calibri" w:eastAsia="Times New Roman" w:hAnsi="Calibri" w:cs="Calibri"/>
            <w:color w:val="000000"/>
            <w:lang w:eastAsia="en-GB"/>
          </w:rPr>
          <w:t>s below.</w:t>
        </w:r>
      </w:ins>
    </w:p>
    <w:p w14:paraId="27DEAE1D" w14:textId="77777777" w:rsidR="005870A6" w:rsidRDefault="005870A6" w:rsidP="00ED0A67">
      <w:pPr>
        <w:spacing w:after="0" w:line="240" w:lineRule="auto"/>
        <w:jc w:val="both"/>
        <w:rPr>
          <w:rFonts w:ascii="Calibri" w:eastAsia="Times New Roman" w:hAnsi="Calibri" w:cs="Calibri"/>
          <w:color w:val="000000"/>
          <w:lang w:eastAsia="en-GB"/>
        </w:rPr>
      </w:pPr>
    </w:p>
    <w:p w14:paraId="24CA5B6A" w14:textId="77777777"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Locations</w:t>
      </w:r>
    </w:p>
    <w:p w14:paraId="0221B2ED" w14:textId="77777777"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14:paraId="61D9D12A" w14:textId="3FBA369C" w:rsidR="00BF4A42" w:rsidRDefault="00AA61E5" w:rsidP="007A5507">
      <w:pPr>
        <w:spacing w:after="0" w:line="240" w:lineRule="auto"/>
        <w:jc w:val="both"/>
        <w:rPr>
          <w:rFonts w:ascii="Calibri" w:eastAsia="Times New Roman" w:hAnsi="Calibri" w:cs="Calibri"/>
          <w:color w:val="000000"/>
          <w:lang w:eastAsia="en-GB"/>
        </w:rPr>
        <w:pPrChange w:id="461" w:author="Roberto" w:date="2018-03-28T14:27:00Z">
          <w:pPr>
            <w:spacing w:after="0" w:line="240" w:lineRule="auto"/>
            <w:jc w:val="both"/>
          </w:pPr>
        </w:pPrChange>
      </w:pPr>
      <w:del w:id="462" w:author="Tank Green" w:date="2018-03-27T15:46:00Z">
        <w:r w:rsidDel="00162A59">
          <w:rPr>
            <w:rFonts w:ascii="Calibri" w:eastAsia="Times New Roman" w:hAnsi="Calibri" w:cs="Calibri"/>
            <w:color w:val="000000"/>
            <w:lang w:eastAsia="en-GB"/>
          </w:rPr>
          <w:delText>F</w:delText>
        </w:r>
        <w:r w:rsidR="00EC54A1" w:rsidDel="00162A59">
          <w:rPr>
            <w:rFonts w:ascii="Calibri" w:eastAsia="Times New Roman" w:hAnsi="Calibri" w:cs="Calibri"/>
            <w:color w:val="000000"/>
            <w:lang w:eastAsia="en-GB"/>
          </w:rPr>
          <w:delText xml:space="preserve">rom </w:delText>
        </w:r>
      </w:del>
      <w:ins w:id="463" w:author="Tank Green" w:date="2018-03-27T15:46:00Z">
        <w:r w:rsidR="00162A59">
          <w:rPr>
            <w:rFonts w:ascii="Calibri" w:eastAsia="Times New Roman" w:hAnsi="Calibri" w:cs="Calibri"/>
            <w:color w:val="000000"/>
            <w:lang w:eastAsia="en-GB"/>
          </w:rPr>
          <w:t xml:space="preserve">Since </w:t>
        </w:r>
      </w:ins>
      <w:r w:rsidR="00EC54A1">
        <w:rPr>
          <w:rFonts w:ascii="Calibri" w:eastAsia="Times New Roman" w:hAnsi="Calibri" w:cs="Calibri"/>
          <w:color w:val="000000"/>
          <w:lang w:eastAsia="en-GB"/>
        </w:rPr>
        <w:t>July 2016</w:t>
      </w:r>
      <w:r w:rsidR="00C14630">
        <w:rPr>
          <w:rFonts w:ascii="Calibri" w:eastAsia="Times New Roman" w:hAnsi="Calibri" w:cs="Calibri"/>
          <w:color w:val="000000"/>
          <w:lang w:eastAsia="en-GB"/>
        </w:rPr>
        <w:t>,</w:t>
      </w:r>
      <w:r w:rsidR="00EC54A1">
        <w:rPr>
          <w:rFonts w:ascii="Calibri" w:eastAsia="Times New Roman" w:hAnsi="Calibri" w:cs="Calibri"/>
          <w:color w:val="000000"/>
          <w:lang w:eastAsia="en-GB"/>
        </w:rPr>
        <w:t xml:space="preserve"> 20 </w:t>
      </w:r>
      <w:del w:id="464" w:author="Tank Green" w:date="2018-03-27T15:46:00Z">
        <w:r w:rsidR="00EC54A1" w:rsidDel="00162A59">
          <w:rPr>
            <w:rFonts w:ascii="Calibri" w:eastAsia="Times New Roman" w:hAnsi="Calibri" w:cs="Calibri"/>
            <w:color w:val="000000"/>
            <w:lang w:eastAsia="en-GB"/>
          </w:rPr>
          <w:delText xml:space="preserve">cities </w:delText>
        </w:r>
      </w:del>
      <w:ins w:id="465" w:author="Tank Green" w:date="2018-03-28T13:30:00Z">
        <w:r w:rsidR="00C72217">
          <w:rPr>
            <w:rFonts w:ascii="Calibri" w:eastAsia="Times New Roman" w:hAnsi="Calibri" w:cs="Calibri"/>
            <w:color w:val="000000"/>
            <w:lang w:eastAsia="en-GB"/>
          </w:rPr>
          <w:t xml:space="preserve">urban </w:t>
        </w:r>
      </w:ins>
      <w:ins w:id="466" w:author="Tank Green" w:date="2018-03-28T13:33:00Z">
        <w:r w:rsidR="006A238F">
          <w:rPr>
            <w:rFonts w:ascii="Calibri" w:eastAsia="Times New Roman" w:hAnsi="Calibri" w:cs="Calibri"/>
            <w:color w:val="000000"/>
            <w:lang w:eastAsia="en-GB"/>
          </w:rPr>
          <w:t>locations have</w:t>
        </w:r>
      </w:ins>
      <w:ins w:id="467" w:author="Tank Green" w:date="2018-03-27T15:46:00Z">
        <w:r w:rsidR="00162A59">
          <w:rPr>
            <w:rFonts w:ascii="Calibri" w:eastAsia="Times New Roman" w:hAnsi="Calibri" w:cs="Calibri"/>
            <w:color w:val="000000"/>
            <w:lang w:eastAsia="en-GB"/>
          </w:rPr>
          <w:t xml:space="preserve"> </w:t>
        </w:r>
      </w:ins>
      <w:r w:rsidR="00EC54A1">
        <w:rPr>
          <w:rFonts w:ascii="Calibri" w:eastAsia="Times New Roman" w:hAnsi="Calibri" w:cs="Calibri"/>
          <w:color w:val="000000"/>
          <w:lang w:eastAsia="en-GB"/>
        </w:rPr>
        <w:t>account</w:t>
      </w:r>
      <w:ins w:id="468" w:author="Tank Green" w:date="2018-03-27T15:46:00Z">
        <w:r w:rsidR="00162A59">
          <w:rPr>
            <w:rFonts w:ascii="Calibri" w:eastAsia="Times New Roman" w:hAnsi="Calibri" w:cs="Calibri"/>
            <w:color w:val="000000"/>
            <w:lang w:eastAsia="en-GB"/>
          </w:rPr>
          <w:t>ed</w:t>
        </w:r>
      </w:ins>
      <w:r w:rsidR="00EC54A1">
        <w:rPr>
          <w:rFonts w:ascii="Calibri" w:eastAsia="Times New Roman" w:hAnsi="Calibri" w:cs="Calibri"/>
          <w:color w:val="000000"/>
          <w:lang w:eastAsia="en-GB"/>
        </w:rPr>
        <w:t xml:space="preserve"> for 81% of the total FF </w:t>
      </w:r>
      <w:del w:id="469" w:author="Tank Green" w:date="2018-03-27T15:46:00Z">
        <w:r w:rsidR="00EC54A1" w:rsidDel="00162A59">
          <w:rPr>
            <w:rFonts w:ascii="Calibri" w:eastAsia="Times New Roman" w:hAnsi="Calibri" w:cs="Calibri"/>
            <w:color w:val="000000"/>
            <w:lang w:eastAsia="en-GB"/>
          </w:rPr>
          <w:delText>at every</w:delText>
        </w:r>
      </w:del>
      <w:ins w:id="470" w:author="Tank Green" w:date="2018-03-27T15:46:00Z">
        <w:r w:rsidR="00162A59">
          <w:rPr>
            <w:rFonts w:ascii="Calibri" w:eastAsia="Times New Roman" w:hAnsi="Calibri" w:cs="Calibri"/>
            <w:color w:val="000000"/>
            <w:lang w:eastAsia="en-GB"/>
          </w:rPr>
          <w:t>in any given</w:t>
        </w:r>
      </w:ins>
      <w:r w:rsidR="00EC54A1">
        <w:rPr>
          <w:rFonts w:ascii="Calibri" w:eastAsia="Times New Roman" w:hAnsi="Calibri" w:cs="Calibri"/>
          <w:color w:val="000000"/>
          <w:lang w:eastAsia="en-GB"/>
        </w:rPr>
        <w:t xml:space="preserve"> month</w:t>
      </w:r>
      <w:ins w:id="471" w:author="Tank Green" w:date="2018-03-27T15:47:00Z">
        <w:r w:rsidR="00162A59">
          <w:rPr>
            <w:rFonts w:ascii="Calibri" w:eastAsia="Times New Roman" w:hAnsi="Calibri" w:cs="Calibri"/>
            <w:color w:val="000000"/>
            <w:lang w:eastAsia="en-GB"/>
          </w:rPr>
          <w:t xml:space="preserve">, with </w:t>
        </w:r>
      </w:ins>
      <w:del w:id="472" w:author="Tank Green" w:date="2018-03-27T15:47:00Z">
        <w:r w:rsidR="00EC54A1" w:rsidDel="00162A59">
          <w:rPr>
            <w:rFonts w:ascii="Calibri" w:eastAsia="Times New Roman" w:hAnsi="Calibri" w:cs="Calibri"/>
            <w:color w:val="000000"/>
            <w:lang w:eastAsia="en-GB"/>
          </w:rPr>
          <w:delText xml:space="preserve">. From those, </w:delText>
        </w:r>
      </w:del>
      <w:r w:rsidR="00EC54A1">
        <w:rPr>
          <w:rFonts w:ascii="Calibri" w:eastAsia="Times New Roman" w:hAnsi="Calibri" w:cs="Calibri"/>
          <w:color w:val="000000"/>
          <w:lang w:eastAsia="en-GB"/>
        </w:rPr>
        <w:t xml:space="preserve">London </w:t>
      </w:r>
      <w:del w:id="473" w:author="Tank Green" w:date="2018-03-27T15:47:00Z">
        <w:r w:rsidR="00EC54A1" w:rsidDel="00162A59">
          <w:rPr>
            <w:rFonts w:ascii="Calibri" w:eastAsia="Times New Roman" w:hAnsi="Calibri" w:cs="Calibri"/>
            <w:color w:val="000000"/>
            <w:lang w:eastAsia="en-GB"/>
          </w:rPr>
          <w:delText xml:space="preserve">in </w:delText>
        </w:r>
      </w:del>
      <w:r w:rsidR="00EC54A1">
        <w:rPr>
          <w:rFonts w:ascii="Calibri" w:eastAsia="Times New Roman" w:hAnsi="Calibri" w:cs="Calibri"/>
          <w:color w:val="000000"/>
          <w:lang w:eastAsia="en-GB"/>
        </w:rPr>
        <w:t xml:space="preserve">constantly </w:t>
      </w:r>
      <w:r w:rsidR="003C7B0B">
        <w:rPr>
          <w:rFonts w:ascii="Calibri" w:eastAsia="Times New Roman" w:hAnsi="Calibri" w:cs="Calibri"/>
          <w:color w:val="000000"/>
          <w:lang w:eastAsia="en-GB"/>
        </w:rPr>
        <w:t>contributing</w:t>
      </w:r>
      <w:del w:id="474" w:author="Tank Green" w:date="2018-03-28T13:33:00Z">
        <w:r w:rsidR="00EC54A1" w:rsidDel="006A238F">
          <w:rPr>
            <w:rFonts w:ascii="Calibri" w:eastAsia="Times New Roman" w:hAnsi="Calibri" w:cs="Calibri"/>
            <w:color w:val="000000"/>
            <w:lang w:eastAsia="en-GB"/>
          </w:rPr>
          <w:delText xml:space="preserve"> with</w:delText>
        </w:r>
      </w:del>
      <w:r w:rsidR="00EC54A1">
        <w:rPr>
          <w:rFonts w:ascii="Calibri" w:eastAsia="Times New Roman" w:hAnsi="Calibri" w:cs="Calibri"/>
          <w:color w:val="000000"/>
          <w:lang w:eastAsia="en-GB"/>
        </w:rPr>
        <w:t xml:space="preserve"> </w:t>
      </w:r>
      <w:r w:rsidR="00BD6F75">
        <w:rPr>
          <w:rFonts w:ascii="Calibri" w:eastAsia="Times New Roman" w:hAnsi="Calibri" w:cs="Calibri"/>
          <w:color w:val="000000"/>
          <w:lang w:eastAsia="en-GB"/>
        </w:rPr>
        <w:t>~</w:t>
      </w:r>
      <w:r w:rsidR="00EC54A1">
        <w:rPr>
          <w:rFonts w:ascii="Calibri" w:eastAsia="Times New Roman" w:hAnsi="Calibri" w:cs="Calibri"/>
          <w:color w:val="000000"/>
          <w:lang w:eastAsia="en-GB"/>
        </w:rPr>
        <w:t xml:space="preserve">27% of </w:t>
      </w:r>
      <w:del w:id="475" w:author="Tank Green" w:date="2018-03-27T15:47:00Z">
        <w:r w:rsidR="00EC54A1" w:rsidDel="00162A59">
          <w:rPr>
            <w:rFonts w:ascii="Calibri" w:eastAsia="Times New Roman" w:hAnsi="Calibri" w:cs="Calibri"/>
            <w:color w:val="000000"/>
            <w:lang w:eastAsia="en-GB"/>
          </w:rPr>
          <w:delText xml:space="preserve">the </w:delText>
        </w:r>
      </w:del>
      <w:ins w:id="476" w:author="Tank Green" w:date="2018-03-27T15:47:00Z">
        <w:r w:rsidR="00162A59">
          <w:rPr>
            <w:rFonts w:ascii="Calibri" w:eastAsia="Times New Roman" w:hAnsi="Calibri" w:cs="Calibri"/>
            <w:color w:val="000000"/>
            <w:lang w:eastAsia="en-GB"/>
          </w:rPr>
          <w:t xml:space="preserve">that </w:t>
        </w:r>
      </w:ins>
      <w:r w:rsidR="00EC54A1">
        <w:rPr>
          <w:rFonts w:ascii="Calibri" w:eastAsia="Times New Roman" w:hAnsi="Calibri" w:cs="Calibri"/>
          <w:color w:val="000000"/>
          <w:lang w:eastAsia="en-GB"/>
        </w:rPr>
        <w:t>total.</w:t>
      </w:r>
      <w:r w:rsidR="003C7B0B">
        <w:rPr>
          <w:rFonts w:ascii="Calibri" w:eastAsia="Times New Roman" w:hAnsi="Calibri" w:cs="Calibri"/>
          <w:color w:val="000000"/>
          <w:lang w:eastAsia="en-GB"/>
        </w:rPr>
        <w:t xml:space="preserve"> </w:t>
      </w:r>
      <w:r w:rsidR="00C14630">
        <w:rPr>
          <w:rFonts w:ascii="Calibri" w:eastAsia="Times New Roman" w:hAnsi="Calibri" w:cs="Calibri"/>
          <w:color w:val="000000"/>
          <w:lang w:eastAsia="en-GB"/>
        </w:rPr>
        <w:t xml:space="preserve">However, </w:t>
      </w:r>
      <w:r w:rsidR="00671F62">
        <w:rPr>
          <w:rFonts w:ascii="Calibri" w:eastAsia="Times New Roman" w:hAnsi="Calibri" w:cs="Calibri"/>
          <w:color w:val="000000"/>
          <w:lang w:eastAsia="en-GB"/>
        </w:rPr>
        <w:t>in our index, the</w:t>
      </w:r>
      <w:r w:rsidR="00C14630">
        <w:rPr>
          <w:rFonts w:ascii="Calibri" w:eastAsia="Times New Roman" w:hAnsi="Calibri" w:cs="Calibri"/>
          <w:color w:val="000000"/>
          <w:lang w:eastAsia="en-GB"/>
        </w:rPr>
        <w:t xml:space="preserve"> bias towards these </w:t>
      </w:r>
      <w:del w:id="477" w:author="Tank Green" w:date="2018-03-27T15:47:00Z">
        <w:r w:rsidR="00C14630" w:rsidDel="00162A59">
          <w:rPr>
            <w:rFonts w:ascii="Calibri" w:eastAsia="Times New Roman" w:hAnsi="Calibri" w:cs="Calibri"/>
            <w:color w:val="000000"/>
            <w:lang w:eastAsia="en-GB"/>
          </w:rPr>
          <w:delText xml:space="preserve">cities </w:delText>
        </w:r>
      </w:del>
      <w:ins w:id="478" w:author="Tank Green" w:date="2018-03-28T13:30:00Z">
        <w:r w:rsidR="00C72217">
          <w:rPr>
            <w:rFonts w:ascii="Calibri" w:eastAsia="Times New Roman" w:hAnsi="Calibri" w:cs="Calibri"/>
            <w:color w:val="000000"/>
            <w:lang w:eastAsia="en-GB"/>
          </w:rPr>
          <w:t>urban locations</w:t>
        </w:r>
      </w:ins>
      <w:ins w:id="479" w:author="Tank Green" w:date="2018-03-27T15:47:00Z">
        <w:r w:rsidR="00162A59">
          <w:rPr>
            <w:rFonts w:ascii="Calibri" w:eastAsia="Times New Roman" w:hAnsi="Calibri" w:cs="Calibri"/>
            <w:color w:val="000000"/>
            <w:lang w:eastAsia="en-GB"/>
          </w:rPr>
          <w:t xml:space="preserve"> </w:t>
        </w:r>
      </w:ins>
      <w:del w:id="480" w:author="Tank Green" w:date="2018-03-27T15:48:00Z">
        <w:r w:rsidR="00C14630" w:rsidDel="000B183B">
          <w:rPr>
            <w:rFonts w:ascii="Calibri" w:eastAsia="Times New Roman" w:hAnsi="Calibri" w:cs="Calibri"/>
            <w:color w:val="000000"/>
            <w:lang w:eastAsia="en-GB"/>
          </w:rPr>
          <w:delText>is</w:delText>
        </w:r>
      </w:del>
      <w:ins w:id="481" w:author="Tank Green" w:date="2018-03-27T15:49:00Z">
        <w:r w:rsidR="000B183B">
          <w:rPr>
            <w:rFonts w:ascii="Calibri" w:eastAsia="Times New Roman" w:hAnsi="Calibri" w:cs="Calibri"/>
            <w:color w:val="000000"/>
            <w:lang w:eastAsia="en-GB"/>
          </w:rPr>
          <w:t xml:space="preserve">is </w:t>
        </w:r>
      </w:ins>
      <w:del w:id="482" w:author="Tank Green" w:date="2018-03-27T15:49:00Z">
        <w:r w:rsidR="00C14630" w:rsidDel="000B183B">
          <w:rPr>
            <w:rFonts w:ascii="Calibri" w:eastAsia="Times New Roman" w:hAnsi="Calibri" w:cs="Calibri"/>
            <w:color w:val="000000"/>
            <w:lang w:eastAsia="en-GB"/>
          </w:rPr>
          <w:delText xml:space="preserve"> </w:delText>
        </w:r>
      </w:del>
      <w:r w:rsidR="00C14630">
        <w:rPr>
          <w:rFonts w:ascii="Calibri" w:eastAsia="Times New Roman" w:hAnsi="Calibri" w:cs="Calibri"/>
          <w:color w:val="000000"/>
          <w:lang w:eastAsia="en-GB"/>
        </w:rPr>
        <w:t>compensated</w:t>
      </w:r>
      <w:ins w:id="483" w:author="Tank Green" w:date="2018-03-27T15:47:00Z">
        <w:r w:rsidR="00162A59">
          <w:rPr>
            <w:rFonts w:ascii="Calibri" w:eastAsia="Times New Roman" w:hAnsi="Calibri" w:cs="Calibri"/>
            <w:color w:val="000000"/>
            <w:lang w:eastAsia="en-GB"/>
          </w:rPr>
          <w:t xml:space="preserve"> for</w:t>
        </w:r>
      </w:ins>
      <w:r w:rsidR="00C14630">
        <w:rPr>
          <w:rFonts w:ascii="Calibri" w:eastAsia="Times New Roman" w:hAnsi="Calibri" w:cs="Calibri"/>
          <w:color w:val="000000"/>
          <w:lang w:eastAsia="en-GB"/>
        </w:rPr>
        <w:t xml:space="preserve"> </w:t>
      </w:r>
      <w:del w:id="484" w:author="Tank Green" w:date="2018-03-27T15:47:00Z">
        <w:r w:rsidR="00BF4A42" w:rsidDel="00162A59">
          <w:rPr>
            <w:rFonts w:ascii="Calibri" w:eastAsia="Times New Roman" w:hAnsi="Calibri" w:cs="Calibri"/>
            <w:color w:val="000000"/>
            <w:lang w:eastAsia="en-GB"/>
          </w:rPr>
          <w:delText xml:space="preserve">through </w:delText>
        </w:r>
      </w:del>
      <w:ins w:id="485" w:author="Tank Green" w:date="2018-03-27T15:47:00Z">
        <w:r w:rsidR="00162A59">
          <w:rPr>
            <w:rFonts w:ascii="Calibri" w:eastAsia="Times New Roman" w:hAnsi="Calibri" w:cs="Calibri"/>
            <w:color w:val="000000"/>
            <w:lang w:eastAsia="en-GB"/>
          </w:rPr>
          <w:t xml:space="preserve">by </w:t>
        </w:r>
      </w:ins>
      <w:r w:rsidR="00BF4A42">
        <w:rPr>
          <w:rFonts w:ascii="Calibri" w:eastAsia="Times New Roman" w:hAnsi="Calibri" w:cs="Calibri"/>
          <w:color w:val="000000"/>
          <w:lang w:eastAsia="en-GB"/>
        </w:rPr>
        <w:t xml:space="preserve">the weighted system explained in Appendix A. For </w:t>
      </w:r>
      <w:r w:rsidR="00103219">
        <w:rPr>
          <w:rFonts w:ascii="Calibri" w:eastAsia="Times New Roman" w:hAnsi="Calibri" w:cs="Calibri"/>
          <w:color w:val="000000"/>
          <w:lang w:eastAsia="en-GB"/>
        </w:rPr>
        <w:t>example,</w:t>
      </w:r>
      <w:r w:rsidR="00BF4A42">
        <w:rPr>
          <w:rFonts w:ascii="Calibri" w:eastAsia="Times New Roman" w:hAnsi="Calibri" w:cs="Calibri"/>
          <w:color w:val="000000"/>
          <w:lang w:eastAsia="en-GB"/>
        </w:rPr>
        <w:t xml:space="preserve"> a typical distribution of </w:t>
      </w:r>
      <w:r w:rsidR="001E1E59">
        <w:rPr>
          <w:rFonts w:ascii="Calibri" w:eastAsia="Times New Roman" w:hAnsi="Calibri" w:cs="Calibri"/>
          <w:color w:val="000000"/>
          <w:lang w:eastAsia="en-GB"/>
        </w:rPr>
        <w:t xml:space="preserve">each </w:t>
      </w:r>
      <w:r w:rsidR="00702735">
        <w:rPr>
          <w:rFonts w:ascii="Calibri" w:eastAsia="Times New Roman" w:hAnsi="Calibri" w:cs="Calibri"/>
          <w:color w:val="000000"/>
          <w:lang w:eastAsia="en-GB"/>
        </w:rPr>
        <w:t>sensor</w:t>
      </w:r>
      <w:ins w:id="486" w:author="Tank Green" w:date="2018-03-27T15:50:00Z">
        <w:r w:rsidR="00496DB9">
          <w:rPr>
            <w:rFonts w:ascii="Calibri" w:eastAsia="Times New Roman" w:hAnsi="Calibri" w:cs="Calibri"/>
            <w:color w:val="000000"/>
            <w:lang w:eastAsia="en-GB"/>
          </w:rPr>
          <w:t>’s</w:t>
        </w:r>
      </w:ins>
      <w:r w:rsidR="00BD6F75">
        <w:rPr>
          <w:rFonts w:ascii="Calibri" w:eastAsia="Times New Roman" w:hAnsi="Calibri" w:cs="Calibri"/>
          <w:color w:val="000000"/>
          <w:lang w:eastAsia="en-GB"/>
        </w:rPr>
        <w:t xml:space="preserve"> contribution to the total FF</w:t>
      </w:r>
      <w:r w:rsidR="001E1E59">
        <w:rPr>
          <w:rFonts w:ascii="Calibri" w:eastAsia="Times New Roman" w:hAnsi="Calibri" w:cs="Calibri"/>
          <w:color w:val="000000"/>
          <w:lang w:eastAsia="en-GB"/>
        </w:rPr>
        <w:t xml:space="preserve"> </w:t>
      </w:r>
      <w:r w:rsidR="00BF4A42">
        <w:rPr>
          <w:rFonts w:ascii="Calibri" w:eastAsia="Times New Roman" w:hAnsi="Calibri" w:cs="Calibri"/>
          <w:color w:val="000000"/>
          <w:lang w:eastAsia="en-GB"/>
        </w:rPr>
        <w:t xml:space="preserve">is shown in </w:t>
      </w:r>
      <w:ins w:id="487" w:author="Tank Green" w:date="2018-03-27T15:50:00Z">
        <w:r w:rsidR="00803CFF">
          <w:rPr>
            <w:rFonts w:ascii="Calibri" w:eastAsia="Times New Roman" w:hAnsi="Calibri" w:cs="Calibri"/>
            <w:color w:val="000000"/>
            <w:lang w:eastAsia="en-GB"/>
          </w:rPr>
          <w:fldChar w:fldCharType="begin"/>
        </w:r>
        <w:r w:rsidR="00803CFF">
          <w:rPr>
            <w:rFonts w:ascii="Calibri" w:eastAsia="Times New Roman" w:hAnsi="Calibri" w:cs="Calibri"/>
            <w:color w:val="000000"/>
            <w:lang w:eastAsia="en-GB"/>
          </w:rPr>
          <w:instrText xml:space="preserve"> REF _Ref509929144 \h </w:instrText>
        </w:r>
      </w:ins>
      <w:r w:rsidR="00803CFF">
        <w:rPr>
          <w:rFonts w:ascii="Calibri" w:eastAsia="Times New Roman" w:hAnsi="Calibri" w:cs="Calibri"/>
          <w:color w:val="000000"/>
          <w:lang w:eastAsia="en-GB"/>
        </w:rPr>
      </w:r>
      <w:r w:rsidR="007A5507">
        <w:rPr>
          <w:rFonts w:ascii="Calibri" w:eastAsia="Times New Roman" w:hAnsi="Calibri" w:cs="Calibri"/>
          <w:color w:val="000000"/>
          <w:lang w:eastAsia="en-GB"/>
        </w:rPr>
        <w:instrText xml:space="preserve"> \* MERGEFORMAT </w:instrText>
      </w:r>
      <w:r w:rsidR="00803CFF">
        <w:rPr>
          <w:rFonts w:ascii="Calibri" w:eastAsia="Times New Roman" w:hAnsi="Calibri" w:cs="Calibri"/>
          <w:color w:val="000000"/>
          <w:lang w:eastAsia="en-GB"/>
        </w:rPr>
        <w:fldChar w:fldCharType="separate"/>
      </w:r>
      <w:ins w:id="488" w:author="Tank Green" w:date="2018-03-28T11:10:00Z">
        <w:r w:rsidR="008F0C9E">
          <w:t xml:space="preserve">Figure </w:t>
        </w:r>
        <w:r w:rsidR="008F0C9E">
          <w:rPr>
            <w:noProof/>
          </w:rPr>
          <w:t>5</w:t>
        </w:r>
      </w:ins>
      <w:ins w:id="489" w:author="Tank Green" w:date="2018-03-27T15:50:00Z">
        <w:r w:rsidR="00803CFF">
          <w:rPr>
            <w:rFonts w:ascii="Calibri" w:eastAsia="Times New Roman" w:hAnsi="Calibri" w:cs="Calibri"/>
            <w:color w:val="000000"/>
            <w:lang w:eastAsia="en-GB"/>
          </w:rPr>
          <w:fldChar w:fldCharType="end"/>
        </w:r>
      </w:ins>
      <w:del w:id="490" w:author="Tank Green" w:date="2018-03-27T15:50:00Z">
        <w:r w:rsidR="00BF4A42" w:rsidDel="00803CFF">
          <w:rPr>
            <w:rFonts w:ascii="Calibri" w:eastAsia="Times New Roman" w:hAnsi="Calibri" w:cs="Calibri"/>
            <w:color w:val="000000"/>
            <w:lang w:eastAsia="en-GB"/>
          </w:rPr>
          <w:delText>Figure 4</w:delText>
        </w:r>
      </w:del>
      <w:r w:rsidR="00BF4A42">
        <w:rPr>
          <w:rFonts w:ascii="Calibri" w:eastAsia="Times New Roman" w:hAnsi="Calibri" w:cs="Calibri"/>
          <w:color w:val="000000"/>
          <w:lang w:eastAsia="en-GB"/>
        </w:rPr>
        <w:t>.</w:t>
      </w:r>
      <w:r w:rsidR="00BD6F75">
        <w:rPr>
          <w:rFonts w:ascii="Calibri" w:eastAsia="Times New Roman" w:hAnsi="Calibri" w:cs="Calibri"/>
          <w:color w:val="000000"/>
          <w:lang w:eastAsia="en-GB"/>
        </w:rPr>
        <w:t xml:space="preserve"> The bulk of the distribution</w:t>
      </w:r>
      <w:ins w:id="491" w:author="Tank Green" w:date="2018-03-27T15:53:00Z">
        <w:r w:rsidR="006C6EC2">
          <w:rPr>
            <w:rFonts w:ascii="Calibri" w:eastAsia="Times New Roman" w:hAnsi="Calibri" w:cs="Calibri"/>
            <w:color w:val="000000"/>
            <w:lang w:eastAsia="en-GB"/>
          </w:rPr>
          <w:t xml:space="preserve"> – 80% of locations </w:t>
        </w:r>
      </w:ins>
      <w:ins w:id="492" w:author="Tank Green" w:date="2018-03-27T15:54:00Z">
        <w:r w:rsidR="006C6EC2">
          <w:rPr>
            <w:rFonts w:ascii="Calibri" w:eastAsia="Times New Roman" w:hAnsi="Calibri" w:cs="Calibri"/>
            <w:color w:val="000000"/>
            <w:lang w:eastAsia="en-GB"/>
          </w:rPr>
          <w:t>–</w:t>
        </w:r>
      </w:ins>
      <w:r w:rsidR="00BD6F75">
        <w:rPr>
          <w:rFonts w:ascii="Calibri" w:eastAsia="Times New Roman" w:hAnsi="Calibri" w:cs="Calibri"/>
          <w:color w:val="000000"/>
          <w:lang w:eastAsia="en-GB"/>
        </w:rPr>
        <w:t xml:space="preserve"> is between 0</w:t>
      </w:r>
      <w:ins w:id="493" w:author="Tank Green" w:date="2018-03-27T15:51:00Z">
        <w:r w:rsidR="00496DB9">
          <w:rPr>
            <w:rFonts w:ascii="Calibri" w:eastAsia="Times New Roman" w:hAnsi="Calibri" w:cs="Calibri"/>
            <w:color w:val="000000"/>
            <w:lang w:eastAsia="en-GB"/>
          </w:rPr>
          <w:t>-</w:t>
        </w:r>
      </w:ins>
      <w:del w:id="494" w:author="Tank Green" w:date="2018-03-27T15:51:00Z">
        <w:r w:rsidR="002830E9" w:rsidDel="00496DB9">
          <w:rPr>
            <w:rFonts w:ascii="Calibri" w:eastAsia="Times New Roman" w:hAnsi="Calibri" w:cs="Calibri"/>
            <w:color w:val="000000"/>
            <w:lang w:eastAsia="en-GB"/>
          </w:rPr>
          <w:delText xml:space="preserve"> an</w:delText>
        </w:r>
      </w:del>
      <w:del w:id="495" w:author="Tank Green" w:date="2018-03-27T15:50:00Z">
        <w:r w:rsidR="002830E9" w:rsidDel="00496DB9">
          <w:rPr>
            <w:rFonts w:ascii="Calibri" w:eastAsia="Times New Roman" w:hAnsi="Calibri" w:cs="Calibri"/>
            <w:color w:val="000000"/>
            <w:lang w:eastAsia="en-GB"/>
          </w:rPr>
          <w:delText xml:space="preserve">d </w:delText>
        </w:r>
      </w:del>
      <w:proofErr w:type="gramStart"/>
      <w:r w:rsidR="002830E9">
        <w:rPr>
          <w:rFonts w:ascii="Calibri" w:eastAsia="Times New Roman" w:hAnsi="Calibri" w:cs="Calibri"/>
          <w:color w:val="000000"/>
          <w:lang w:eastAsia="en-GB"/>
        </w:rPr>
        <w:t>0.25</w:t>
      </w:r>
      <w:ins w:id="496" w:author="Tank Green" w:date="2018-03-27T15:50:00Z">
        <w:r w:rsidR="00496DB9">
          <w:rPr>
            <w:rFonts w:ascii="Calibri" w:eastAsia="Times New Roman" w:hAnsi="Calibri" w:cs="Calibri"/>
            <w:color w:val="000000"/>
            <w:lang w:eastAsia="en-GB"/>
          </w:rPr>
          <w:t>%</w:t>
        </w:r>
      </w:ins>
      <w:proofErr w:type="gramEnd"/>
      <w:del w:id="497" w:author="Tank Green" w:date="2018-03-27T15:54:00Z">
        <w:r w:rsidR="002830E9" w:rsidDel="006C6EC2">
          <w:rPr>
            <w:rFonts w:ascii="Calibri" w:eastAsia="Times New Roman" w:hAnsi="Calibri" w:cs="Calibri"/>
            <w:color w:val="000000"/>
            <w:lang w:eastAsia="en-GB"/>
          </w:rPr>
          <w:delText>, where around the 80% of locations are represented</w:delText>
        </w:r>
      </w:del>
      <w:ins w:id="498" w:author="Roberto" w:date="2018-03-28T14:26:00Z">
        <w:r w:rsidR="007A5507">
          <w:rPr>
            <w:rFonts w:ascii="Calibri" w:eastAsia="Times New Roman" w:hAnsi="Calibri" w:cs="Calibri"/>
            <w:color w:val="000000"/>
            <w:lang w:eastAsia="en-GB"/>
          </w:rPr>
          <w:t>, which confirms</w:t>
        </w:r>
      </w:ins>
      <w:ins w:id="499" w:author="Roberto" w:date="2018-03-28T14:27:00Z">
        <w:r w:rsidR="007A5507">
          <w:rPr>
            <w:rFonts w:ascii="Calibri" w:eastAsia="Times New Roman" w:hAnsi="Calibri" w:cs="Calibri"/>
            <w:color w:val="000000"/>
            <w:lang w:eastAsia="en-GB"/>
          </w:rPr>
          <w:t xml:space="preserve"> </w:t>
        </w:r>
      </w:ins>
      <w:del w:id="500" w:author="Roberto" w:date="2018-03-28T14:26:00Z">
        <w:r w:rsidR="002830E9" w:rsidDel="007A5507">
          <w:rPr>
            <w:rFonts w:ascii="Calibri" w:eastAsia="Times New Roman" w:hAnsi="Calibri" w:cs="Calibri"/>
            <w:color w:val="000000"/>
            <w:lang w:eastAsia="en-GB"/>
          </w:rPr>
          <w:delText>.</w:delText>
        </w:r>
      </w:del>
      <w:del w:id="501" w:author="Roberto" w:date="2018-03-28T14:25:00Z">
        <w:r w:rsidR="002830E9" w:rsidDel="000465E8">
          <w:rPr>
            <w:rFonts w:ascii="Calibri" w:eastAsia="Times New Roman" w:hAnsi="Calibri" w:cs="Calibri"/>
            <w:color w:val="000000"/>
            <w:lang w:eastAsia="en-GB"/>
          </w:rPr>
          <w:delText xml:space="preserve"> </w:delText>
        </w:r>
      </w:del>
      <w:commentRangeStart w:id="502"/>
      <w:commentRangeStart w:id="503"/>
      <w:del w:id="504" w:author="Roberto" w:date="2018-03-28T14:26:00Z">
        <w:r w:rsidR="002263E2" w:rsidDel="007A5507">
          <w:rPr>
            <w:rFonts w:ascii="Calibri" w:eastAsia="Times New Roman" w:hAnsi="Calibri" w:cs="Calibri"/>
            <w:color w:val="000000"/>
            <w:lang w:eastAsia="en-GB"/>
          </w:rPr>
          <w:delText xml:space="preserve">The </w:delText>
        </w:r>
      </w:del>
      <w:del w:id="505" w:author="Roberto" w:date="2018-03-28T14:24:00Z">
        <w:r w:rsidR="002263E2" w:rsidDel="000465E8">
          <w:rPr>
            <w:rFonts w:ascii="Calibri" w:eastAsia="Times New Roman" w:hAnsi="Calibri" w:cs="Calibri"/>
            <w:color w:val="000000"/>
            <w:lang w:eastAsia="en-GB"/>
          </w:rPr>
          <w:delText xml:space="preserve">log-normal </w:delText>
        </w:r>
      </w:del>
      <w:del w:id="506" w:author="Roberto" w:date="2018-03-28T14:26:00Z">
        <w:r w:rsidR="002263E2" w:rsidDel="007A5507">
          <w:rPr>
            <w:rFonts w:ascii="Calibri" w:eastAsia="Times New Roman" w:hAnsi="Calibri" w:cs="Calibri"/>
            <w:color w:val="000000"/>
            <w:lang w:eastAsia="en-GB"/>
          </w:rPr>
          <w:delText xml:space="preserve">nature of this </w:delText>
        </w:r>
      </w:del>
      <w:del w:id="507" w:author="Roberto" w:date="2018-03-28T14:27:00Z">
        <w:r w:rsidR="002263E2" w:rsidDel="007A5507">
          <w:rPr>
            <w:rFonts w:ascii="Calibri" w:eastAsia="Times New Roman" w:hAnsi="Calibri" w:cs="Calibri"/>
            <w:color w:val="000000"/>
            <w:lang w:eastAsia="en-GB"/>
          </w:rPr>
          <w:delText xml:space="preserve">distribution </w:delText>
        </w:r>
        <w:r w:rsidR="00F3642C" w:rsidDel="007A5507">
          <w:rPr>
            <w:rFonts w:ascii="Calibri" w:eastAsia="Times New Roman" w:hAnsi="Calibri" w:cs="Calibri"/>
            <w:color w:val="000000"/>
            <w:lang w:eastAsia="en-GB"/>
          </w:rPr>
          <w:delText xml:space="preserve">confirms </w:delText>
        </w:r>
      </w:del>
      <w:r w:rsidR="00F3642C">
        <w:rPr>
          <w:rFonts w:ascii="Calibri" w:eastAsia="Times New Roman" w:hAnsi="Calibri" w:cs="Calibri"/>
          <w:color w:val="000000"/>
          <w:lang w:eastAsia="en-GB"/>
        </w:rPr>
        <w:t>that the FF</w:t>
      </w:r>
      <w:r w:rsidR="002263E2">
        <w:rPr>
          <w:rFonts w:ascii="Calibri" w:eastAsia="Times New Roman" w:hAnsi="Calibri" w:cs="Calibri"/>
          <w:color w:val="000000"/>
          <w:lang w:eastAsia="en-GB"/>
        </w:rPr>
        <w:t xml:space="preserve"> index is not</w:t>
      </w:r>
      <w:r w:rsidR="00671F62">
        <w:rPr>
          <w:rFonts w:ascii="Calibri" w:eastAsia="Times New Roman" w:hAnsi="Calibri" w:cs="Calibri"/>
          <w:color w:val="000000"/>
          <w:lang w:eastAsia="en-GB"/>
        </w:rPr>
        <w:t xml:space="preserve"> capturing the flow of people around any particular location</w:t>
      </w:r>
      <w:del w:id="508" w:author="Roberto" w:date="2018-03-28T14:24:00Z">
        <w:r w:rsidR="00671F62" w:rsidDel="000465E8">
          <w:rPr>
            <w:rFonts w:ascii="Calibri" w:eastAsia="Times New Roman" w:hAnsi="Calibri" w:cs="Calibri"/>
            <w:color w:val="000000"/>
            <w:lang w:eastAsia="en-GB"/>
          </w:rPr>
          <w:delText>.</w:delText>
        </w:r>
        <w:commentRangeEnd w:id="502"/>
        <w:r w:rsidR="006C6EC2" w:rsidDel="000465E8">
          <w:rPr>
            <w:rStyle w:val="CommentReference"/>
          </w:rPr>
          <w:commentReference w:id="502"/>
        </w:r>
        <w:commentRangeEnd w:id="503"/>
        <w:r w:rsidR="000465E8" w:rsidDel="000465E8">
          <w:rPr>
            <w:rStyle w:val="CommentReference"/>
          </w:rPr>
          <w:commentReference w:id="503"/>
        </w:r>
      </w:del>
      <w:ins w:id="509" w:author="Roberto" w:date="2018-03-28T14:28:00Z">
        <w:r w:rsidR="007A5507">
          <w:rPr>
            <w:rFonts w:ascii="Calibri" w:eastAsia="Times New Roman" w:hAnsi="Calibri" w:cs="Calibri"/>
            <w:color w:val="000000"/>
            <w:lang w:eastAsia="en-GB"/>
          </w:rPr>
          <w:t>.</w:t>
        </w:r>
      </w:ins>
    </w:p>
    <w:p w14:paraId="7C3A1265" w14:textId="77777777" w:rsidR="00BF4A42" w:rsidRDefault="00BF4A42" w:rsidP="00ED0A67">
      <w:pPr>
        <w:spacing w:after="0" w:line="240" w:lineRule="auto"/>
        <w:jc w:val="both"/>
        <w:rPr>
          <w:rFonts w:ascii="Calibri" w:eastAsia="Times New Roman" w:hAnsi="Calibri" w:cs="Calibri"/>
          <w:color w:val="000000"/>
          <w:lang w:eastAsia="en-GB"/>
        </w:rPr>
      </w:pPr>
    </w:p>
    <w:p w14:paraId="447B590F" w14:textId="77777777" w:rsidR="00803CFF" w:rsidRDefault="00103219">
      <w:pPr>
        <w:keepNext/>
        <w:spacing w:after="0" w:line="240" w:lineRule="auto"/>
        <w:jc w:val="center"/>
        <w:rPr>
          <w:ins w:id="510" w:author="Tank Green" w:date="2018-03-27T15:50:00Z"/>
        </w:rPr>
        <w:pPrChange w:id="511" w:author="Tank Green" w:date="2018-03-27T15:50:00Z">
          <w:pPr>
            <w:spacing w:after="0" w:line="240" w:lineRule="auto"/>
            <w:jc w:val="center"/>
          </w:pPr>
        </w:pPrChange>
      </w:pPr>
      <w:r>
        <w:rPr>
          <w:rFonts w:ascii="Calibri" w:eastAsia="Times New Roman" w:hAnsi="Calibri" w:cs="Calibri"/>
          <w:noProof/>
          <w:color w:val="000000"/>
          <w:lang w:eastAsia="en-GB"/>
        </w:rPr>
        <w:drawing>
          <wp:inline distT="0" distB="0" distL="0" distR="0" wp14:anchorId="731D38F1" wp14:editId="431E7634">
            <wp:extent cx="3583602" cy="186588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dfperSensor.png"/>
                    <pic:cNvPicPr/>
                  </pic:nvPicPr>
                  <pic:blipFill rotWithShape="1">
                    <a:blip r:embed="rId16" cstate="print">
                      <a:extLst>
                        <a:ext uri="{28A0092B-C50C-407E-A947-70E740481C1C}">
                          <a14:useLocalDpi xmlns:a14="http://schemas.microsoft.com/office/drawing/2010/main" val="0"/>
                        </a:ext>
                      </a:extLst>
                    </a:blip>
                    <a:srcRect l="7014" r="9291" b="3891"/>
                    <a:stretch/>
                  </pic:blipFill>
                  <pic:spPr bwMode="auto">
                    <a:xfrm>
                      <a:off x="0" y="0"/>
                      <a:ext cx="3619487" cy="1884570"/>
                    </a:xfrm>
                    <a:prstGeom prst="rect">
                      <a:avLst/>
                    </a:prstGeom>
                    <a:ln>
                      <a:noFill/>
                    </a:ln>
                    <a:extLst>
                      <a:ext uri="{53640926-AAD7-44D8-BBD7-CCE9431645EC}">
                        <a14:shadowObscured xmlns:a14="http://schemas.microsoft.com/office/drawing/2010/main"/>
                      </a:ext>
                    </a:extLst>
                  </pic:spPr>
                </pic:pic>
              </a:graphicData>
            </a:graphic>
          </wp:inline>
        </w:drawing>
      </w:r>
    </w:p>
    <w:p w14:paraId="5AE0B13D" w14:textId="6EA48ACC" w:rsidR="00103219" w:rsidDel="00803CFF" w:rsidRDefault="00803CFF">
      <w:pPr>
        <w:pStyle w:val="Caption"/>
        <w:jc w:val="center"/>
        <w:rPr>
          <w:del w:id="512" w:author="Tank Green" w:date="2018-03-27T15:50:00Z"/>
          <w:rFonts w:ascii="Calibri" w:eastAsia="Times New Roman" w:hAnsi="Calibri" w:cs="Calibri"/>
          <w:color w:val="000000"/>
          <w:lang w:eastAsia="en-GB"/>
        </w:rPr>
        <w:pPrChange w:id="513" w:author="Tank Green" w:date="2018-03-27T15:50:00Z">
          <w:pPr>
            <w:spacing w:after="0" w:line="240" w:lineRule="auto"/>
            <w:jc w:val="center"/>
          </w:pPr>
        </w:pPrChange>
      </w:pPr>
      <w:bookmarkStart w:id="514" w:name="_Ref509929144"/>
      <w:ins w:id="515" w:author="Tank Green" w:date="2018-03-27T15:50:00Z">
        <w:r>
          <w:t xml:space="preserve">Figure </w:t>
        </w:r>
      </w:ins>
      <w:ins w:id="516" w:author="Tank Green" w:date="2018-03-28T10:37:00Z">
        <w:r w:rsidR="003A175C">
          <w:fldChar w:fldCharType="begin"/>
        </w:r>
        <w:r w:rsidR="003A175C">
          <w:instrText xml:space="preserve"> SEQ Figure \* ARABIC </w:instrText>
        </w:r>
      </w:ins>
      <w:r w:rsidR="003A175C">
        <w:fldChar w:fldCharType="separate"/>
      </w:r>
      <w:ins w:id="517" w:author="Tank Green" w:date="2018-03-28T11:10:00Z">
        <w:r w:rsidR="008F0C9E">
          <w:rPr>
            <w:noProof/>
          </w:rPr>
          <w:t>5</w:t>
        </w:r>
      </w:ins>
      <w:ins w:id="518" w:author="Tank Green" w:date="2018-03-28T10:37:00Z">
        <w:r w:rsidR="003A175C">
          <w:fldChar w:fldCharType="end"/>
        </w:r>
      </w:ins>
      <w:bookmarkEnd w:id="514"/>
      <w:ins w:id="519" w:author="Tank Green" w:date="2018-03-27T15:50:00Z">
        <w:r>
          <w:t xml:space="preserve">. </w:t>
        </w:r>
        <w:r w:rsidRPr="003B35B8">
          <w:t>The probability distribution of the contribution to the total FF from each of the 631 locations operating in September 2017. As can be observed, only three sensors are contributing slightly more than 1% of the total.</w:t>
        </w:r>
      </w:ins>
    </w:p>
    <w:p w14:paraId="78FC576F" w14:textId="77777777" w:rsidR="00103219" w:rsidDel="00803CFF" w:rsidRDefault="00103219" w:rsidP="00ED0A67">
      <w:pPr>
        <w:spacing w:after="0" w:line="240" w:lineRule="auto"/>
        <w:jc w:val="both"/>
        <w:rPr>
          <w:del w:id="520" w:author="Tank Green" w:date="2018-03-27T15:50:00Z"/>
          <w:rFonts w:ascii="Calibri" w:eastAsia="Times New Roman" w:hAnsi="Calibri" w:cs="Calibri"/>
          <w:color w:val="000000"/>
          <w:lang w:eastAsia="en-GB"/>
        </w:rPr>
      </w:pPr>
    </w:p>
    <w:p w14:paraId="03B33B35" w14:textId="5D103E88" w:rsidR="00535144" w:rsidRDefault="00103219">
      <w:pPr>
        <w:pStyle w:val="Caption"/>
        <w:jc w:val="center"/>
        <w:rPr>
          <w:lang w:eastAsia="en-GB"/>
        </w:rPr>
        <w:pPrChange w:id="521" w:author="Tank Green" w:date="2018-03-27T15:50:00Z">
          <w:pPr>
            <w:spacing w:after="0" w:line="240" w:lineRule="auto"/>
            <w:jc w:val="both"/>
          </w:pPr>
        </w:pPrChange>
      </w:pPr>
      <w:del w:id="522" w:author="Tank Green" w:date="2018-03-27T15:50:00Z">
        <w:r w:rsidDel="00803CFF">
          <w:rPr>
            <w:lang w:eastAsia="en-GB"/>
          </w:rPr>
          <w:delText xml:space="preserve">Figure 4. </w:delText>
        </w:r>
      </w:del>
      <w:del w:id="523" w:author="Tank Green" w:date="2018-03-27T15:49:00Z">
        <w:r w:rsidR="00BF53F2" w:rsidDel="00803CFF">
          <w:rPr>
            <w:noProof/>
            <w:lang w:eastAsia="en-GB"/>
          </w:rPr>
          <w:delText>The p</w:delText>
        </w:r>
        <w:r w:rsidRPr="00BF53F2" w:rsidDel="00803CFF">
          <w:rPr>
            <w:noProof/>
            <w:lang w:eastAsia="en-GB"/>
          </w:rPr>
          <w:delText>robability</w:delText>
        </w:r>
        <w:r w:rsidDel="00803CFF">
          <w:rPr>
            <w:lang w:eastAsia="en-GB"/>
          </w:rPr>
          <w:delText xml:space="preserve"> distribution </w:delText>
        </w:r>
        <w:r w:rsidR="00702735" w:rsidDel="00803CFF">
          <w:rPr>
            <w:lang w:eastAsia="en-GB"/>
          </w:rPr>
          <w:delText>of</w:delText>
        </w:r>
        <w:r w:rsidDel="00803CFF">
          <w:rPr>
            <w:lang w:eastAsia="en-GB"/>
          </w:rPr>
          <w:delText xml:space="preserve"> the contribution to the total FF from each of the 631 locations operating in </w:delText>
        </w:r>
        <w:r w:rsidR="00F857A6" w:rsidDel="00803CFF">
          <w:rPr>
            <w:lang w:eastAsia="en-GB"/>
          </w:rPr>
          <w:delText>September</w:delText>
        </w:r>
        <w:r w:rsidDel="00803CFF">
          <w:rPr>
            <w:lang w:eastAsia="en-GB"/>
          </w:rPr>
          <w:delText xml:space="preserve"> 2017. As observed, only three </w:delText>
        </w:r>
        <w:r w:rsidR="00E0639E" w:rsidDel="00803CFF">
          <w:rPr>
            <w:lang w:eastAsia="en-GB"/>
          </w:rPr>
          <w:delText>sensors</w:delText>
        </w:r>
        <w:r w:rsidDel="00803CFF">
          <w:rPr>
            <w:lang w:eastAsia="en-GB"/>
          </w:rPr>
          <w:delText xml:space="preserve"> </w:delText>
        </w:r>
        <w:r w:rsidR="002830E9" w:rsidDel="00803CFF">
          <w:rPr>
            <w:lang w:eastAsia="en-GB"/>
          </w:rPr>
          <w:delText xml:space="preserve">are contributing </w:delText>
        </w:r>
        <w:r w:rsidR="00E0639E" w:rsidDel="00803CFF">
          <w:rPr>
            <w:lang w:eastAsia="en-GB"/>
          </w:rPr>
          <w:delText xml:space="preserve">with </w:delText>
        </w:r>
        <w:r w:rsidR="002830E9" w:rsidDel="00803CFF">
          <w:rPr>
            <w:lang w:eastAsia="en-GB"/>
          </w:rPr>
          <w:delText>a bit more than 1% to</w:delText>
        </w:r>
        <w:r w:rsidR="00E0639E" w:rsidDel="00803CFF">
          <w:rPr>
            <w:lang w:eastAsia="en-GB"/>
          </w:rPr>
          <w:delText xml:space="preserve"> the total. </w:delText>
        </w:r>
      </w:del>
    </w:p>
    <w:p w14:paraId="441E448C" w14:textId="77777777" w:rsidR="006C6EC2" w:rsidRDefault="006C6EC2" w:rsidP="00ED0A67">
      <w:pPr>
        <w:spacing w:after="0" w:line="240" w:lineRule="auto"/>
        <w:jc w:val="both"/>
        <w:rPr>
          <w:rFonts w:ascii="Calibri" w:eastAsia="Times New Roman" w:hAnsi="Calibri" w:cs="Calibri"/>
          <w:color w:val="000000"/>
          <w:lang w:eastAsia="en-GB"/>
        </w:rPr>
      </w:pPr>
    </w:p>
    <w:p w14:paraId="422EB442" w14:textId="77777777"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Type of street</w:t>
      </w:r>
    </w:p>
    <w:p w14:paraId="14C630F4" w14:textId="77777777"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14:paraId="1250C67A" w14:textId="12510A8F" w:rsidR="00F55E20" w:rsidRDefault="00E0639E" w:rsidP="008F2D7B">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Once </w:t>
      </w:r>
      <w:ins w:id="524" w:author="Tank Green" w:date="2018-03-27T15:55:00Z">
        <w:r w:rsidR="00BE64B6">
          <w:rPr>
            <w:rFonts w:ascii="Calibri" w:eastAsia="Times New Roman" w:hAnsi="Calibri" w:cs="Calibri"/>
            <w:color w:val="000000"/>
            <w:lang w:eastAsia="en-GB"/>
          </w:rPr>
          <w:t xml:space="preserve">we </w:t>
        </w:r>
      </w:ins>
      <w:r w:rsidR="00BF53F2">
        <w:rPr>
          <w:rFonts w:ascii="Calibri" w:eastAsia="Times New Roman" w:hAnsi="Calibri" w:cs="Calibri"/>
          <w:color w:val="000000"/>
          <w:lang w:eastAsia="en-GB"/>
        </w:rPr>
        <w:t>e</w:t>
      </w:r>
      <w:r w:rsidR="00F10272" w:rsidRPr="00BF53F2">
        <w:rPr>
          <w:rFonts w:ascii="Calibri" w:eastAsia="Times New Roman" w:hAnsi="Calibri" w:cs="Calibri"/>
          <w:noProof/>
          <w:color w:val="000000"/>
          <w:lang w:eastAsia="en-GB"/>
        </w:rPr>
        <w:t>stablish</w:t>
      </w:r>
      <w:r w:rsidRPr="00BF53F2">
        <w:rPr>
          <w:rFonts w:ascii="Calibri" w:eastAsia="Times New Roman" w:hAnsi="Calibri" w:cs="Calibri"/>
          <w:noProof/>
          <w:color w:val="000000"/>
          <w:lang w:eastAsia="en-GB"/>
        </w:rPr>
        <w:t>ed</w:t>
      </w:r>
      <w:r w:rsidR="00F10272">
        <w:rPr>
          <w:rFonts w:ascii="Calibri" w:eastAsia="Times New Roman" w:hAnsi="Calibri" w:cs="Calibri"/>
          <w:color w:val="000000"/>
          <w:lang w:eastAsia="en-GB"/>
        </w:rPr>
        <w:t xml:space="preserve"> that </w:t>
      </w:r>
      <w:r>
        <w:rPr>
          <w:rFonts w:ascii="Calibri" w:eastAsia="Times New Roman" w:hAnsi="Calibri" w:cs="Calibri"/>
          <w:color w:val="000000"/>
          <w:lang w:eastAsia="en-GB"/>
        </w:rPr>
        <w:t xml:space="preserve">the distribution of </w:t>
      </w:r>
      <w:ins w:id="525" w:author="Tank Green" w:date="2018-03-27T15:55:00Z">
        <w:r w:rsidR="00BE64B6">
          <w:rPr>
            <w:rFonts w:ascii="Calibri" w:eastAsia="Times New Roman" w:hAnsi="Calibri" w:cs="Calibri"/>
            <w:color w:val="000000"/>
            <w:lang w:eastAsia="en-GB"/>
          </w:rPr>
          <w:t xml:space="preserve">sensor </w:t>
        </w:r>
      </w:ins>
      <w:r>
        <w:rPr>
          <w:rFonts w:ascii="Calibri" w:eastAsia="Times New Roman" w:hAnsi="Calibri" w:cs="Calibri"/>
          <w:color w:val="000000"/>
          <w:lang w:eastAsia="en-GB"/>
        </w:rPr>
        <w:t xml:space="preserve">locations </w:t>
      </w:r>
      <w:del w:id="526" w:author="Tank Green" w:date="2018-03-27T15:55:00Z">
        <w:r w:rsidDel="00BE64B6">
          <w:rPr>
            <w:rFonts w:ascii="Calibri" w:eastAsia="Times New Roman" w:hAnsi="Calibri" w:cs="Calibri"/>
            <w:color w:val="000000"/>
            <w:lang w:eastAsia="en-GB"/>
          </w:rPr>
          <w:delText>is not an issue for this index</w:delText>
        </w:r>
      </w:del>
      <w:ins w:id="527" w:author="Tank Green" w:date="2018-03-28T13:33:00Z">
        <w:r w:rsidR="006A238F">
          <w:rPr>
            <w:rFonts w:ascii="Calibri" w:eastAsia="Times New Roman" w:hAnsi="Calibri" w:cs="Calibri"/>
            <w:color w:val="000000"/>
            <w:lang w:eastAsia="en-GB"/>
          </w:rPr>
          <w:t>wa</w:t>
        </w:r>
      </w:ins>
      <w:ins w:id="528" w:author="Tank Green" w:date="2018-03-27T15:55:00Z">
        <w:r w:rsidR="00BE64B6">
          <w:rPr>
            <w:rFonts w:ascii="Calibri" w:eastAsia="Times New Roman" w:hAnsi="Calibri" w:cs="Calibri"/>
            <w:color w:val="000000"/>
            <w:lang w:eastAsia="en-GB"/>
          </w:rPr>
          <w:t>s not causing undue bias</w:t>
        </w:r>
      </w:ins>
      <w:r>
        <w:rPr>
          <w:rFonts w:ascii="Calibri" w:eastAsia="Times New Roman" w:hAnsi="Calibri" w:cs="Calibri"/>
          <w:color w:val="000000"/>
          <w:lang w:eastAsia="en-GB"/>
        </w:rPr>
        <w:t xml:space="preserve">, we </w:t>
      </w:r>
      <w:del w:id="529" w:author="Tank Green" w:date="2018-03-27T15:55:00Z">
        <w:r w:rsidDel="00BE64B6">
          <w:rPr>
            <w:rFonts w:ascii="Calibri" w:eastAsia="Times New Roman" w:hAnsi="Calibri" w:cs="Calibri"/>
            <w:color w:val="000000"/>
            <w:lang w:eastAsia="en-GB"/>
          </w:rPr>
          <w:delText>can ask the same question in terms of</w:delText>
        </w:r>
      </w:del>
      <w:ins w:id="530" w:author="Tank Green" w:date="2018-03-27T15:55:00Z">
        <w:r w:rsidR="00BE64B6">
          <w:rPr>
            <w:rFonts w:ascii="Calibri" w:eastAsia="Times New Roman" w:hAnsi="Calibri" w:cs="Calibri"/>
            <w:color w:val="000000"/>
            <w:lang w:eastAsia="en-GB"/>
          </w:rPr>
          <w:t>then queried</w:t>
        </w:r>
      </w:ins>
      <w:r>
        <w:rPr>
          <w:rFonts w:ascii="Calibri" w:eastAsia="Times New Roman" w:hAnsi="Calibri" w:cs="Calibri"/>
          <w:color w:val="000000"/>
          <w:lang w:eastAsia="en-GB"/>
        </w:rPr>
        <w:t xml:space="preserve"> their position </w:t>
      </w:r>
      <w:del w:id="531" w:author="Tank Green" w:date="2018-03-27T15:55:00Z">
        <w:r w:rsidDel="00BE64B6">
          <w:rPr>
            <w:rFonts w:ascii="Calibri" w:eastAsia="Times New Roman" w:hAnsi="Calibri" w:cs="Calibri"/>
            <w:color w:val="000000"/>
            <w:lang w:eastAsia="en-GB"/>
          </w:rPr>
          <w:delText xml:space="preserve">inside </w:delText>
        </w:r>
      </w:del>
      <w:ins w:id="532" w:author="Tank Green" w:date="2018-03-27T15:55:00Z">
        <w:r w:rsidR="00BE64B6">
          <w:rPr>
            <w:rFonts w:ascii="Calibri" w:eastAsia="Times New Roman" w:hAnsi="Calibri" w:cs="Calibri"/>
            <w:color w:val="000000"/>
            <w:lang w:eastAsia="en-GB"/>
          </w:rPr>
          <w:t xml:space="preserve">in respect of </w:t>
        </w:r>
      </w:ins>
      <w:r>
        <w:rPr>
          <w:rFonts w:ascii="Calibri" w:eastAsia="Times New Roman" w:hAnsi="Calibri" w:cs="Calibri"/>
          <w:color w:val="000000"/>
          <w:lang w:eastAsia="en-GB"/>
        </w:rPr>
        <w:t xml:space="preserve">the </w:t>
      </w:r>
      <w:ins w:id="533" w:author="Tank Green" w:date="2018-03-27T15:56:00Z">
        <w:r w:rsidR="009D151A">
          <w:rPr>
            <w:rFonts w:ascii="Calibri" w:eastAsia="Times New Roman" w:hAnsi="Calibri" w:cs="Calibri"/>
            <w:color w:val="000000"/>
            <w:lang w:eastAsia="en-GB"/>
          </w:rPr>
          <w:t xml:space="preserve">type of </w:t>
        </w:r>
      </w:ins>
      <w:r>
        <w:rPr>
          <w:rFonts w:ascii="Calibri" w:eastAsia="Times New Roman" w:hAnsi="Calibri" w:cs="Calibri"/>
          <w:color w:val="000000"/>
          <w:lang w:eastAsia="en-GB"/>
        </w:rPr>
        <w:t>street</w:t>
      </w:r>
      <w:ins w:id="534" w:author="Tank Green" w:date="2018-03-27T15:57:00Z">
        <w:r w:rsidR="009D151A">
          <w:rPr>
            <w:rFonts w:ascii="Calibri" w:eastAsia="Times New Roman" w:hAnsi="Calibri" w:cs="Calibri"/>
            <w:color w:val="000000"/>
            <w:lang w:eastAsia="en-GB"/>
          </w:rPr>
          <w:t xml:space="preserve"> they are positioned on</w:t>
        </w:r>
      </w:ins>
      <w:del w:id="535" w:author="Tank Green" w:date="2018-03-27T15:57:00Z">
        <w:r w:rsidDel="009D151A">
          <w:rPr>
            <w:rFonts w:ascii="Calibri" w:eastAsia="Times New Roman" w:hAnsi="Calibri" w:cs="Calibri"/>
            <w:color w:val="000000"/>
            <w:lang w:eastAsia="en-GB"/>
          </w:rPr>
          <w:delText xml:space="preserve"> network</w:delText>
        </w:r>
      </w:del>
      <w:ins w:id="536" w:author="Tank Green" w:date="2018-03-27T15:56:00Z">
        <w:r w:rsidR="00BE64B6">
          <w:rPr>
            <w:rFonts w:ascii="Calibri" w:eastAsia="Times New Roman" w:hAnsi="Calibri" w:cs="Calibri"/>
            <w:color w:val="000000"/>
            <w:lang w:eastAsia="en-GB"/>
          </w:rPr>
          <w:t>:</w:t>
        </w:r>
      </w:ins>
      <w:del w:id="537" w:author="Tank Green" w:date="2018-03-27T15:56:00Z">
        <w:r w:rsidDel="00BE64B6">
          <w:rPr>
            <w:rFonts w:ascii="Calibri" w:eastAsia="Times New Roman" w:hAnsi="Calibri" w:cs="Calibri"/>
            <w:color w:val="000000"/>
            <w:lang w:eastAsia="en-GB"/>
          </w:rPr>
          <w:delText>,</w:delText>
        </w:r>
      </w:del>
      <w:r>
        <w:rPr>
          <w:rFonts w:ascii="Calibri" w:eastAsia="Times New Roman" w:hAnsi="Calibri" w:cs="Calibri"/>
          <w:color w:val="000000"/>
          <w:lang w:eastAsia="en-GB"/>
        </w:rPr>
        <w:t xml:space="preserve"> i.e.</w:t>
      </w:r>
      <w:del w:id="538" w:author="Tank Green" w:date="2018-03-27T15:56:00Z">
        <w:r w:rsidDel="00BE64B6">
          <w:rPr>
            <w:rFonts w:ascii="Calibri" w:eastAsia="Times New Roman" w:hAnsi="Calibri" w:cs="Calibri"/>
            <w:color w:val="000000"/>
            <w:lang w:eastAsia="en-GB"/>
          </w:rPr>
          <w:delText>,</w:delText>
        </w:r>
      </w:del>
      <w:r>
        <w:rPr>
          <w:rFonts w:ascii="Calibri" w:eastAsia="Times New Roman" w:hAnsi="Calibri" w:cs="Calibri"/>
          <w:color w:val="000000"/>
          <w:lang w:eastAsia="en-GB"/>
        </w:rPr>
        <w:t xml:space="preserve"> are these sensors predominant</w:t>
      </w:r>
      <w:ins w:id="539" w:author="Tank Green" w:date="2018-03-27T15:57:00Z">
        <w:r w:rsidR="009D151A">
          <w:rPr>
            <w:rFonts w:ascii="Calibri" w:eastAsia="Times New Roman" w:hAnsi="Calibri" w:cs="Calibri"/>
            <w:color w:val="000000"/>
            <w:lang w:eastAsia="en-GB"/>
          </w:rPr>
          <w:t>ly</w:t>
        </w:r>
      </w:ins>
      <w:r>
        <w:rPr>
          <w:rFonts w:ascii="Calibri" w:eastAsia="Times New Roman" w:hAnsi="Calibri" w:cs="Calibri"/>
          <w:color w:val="000000"/>
          <w:lang w:eastAsia="en-GB"/>
        </w:rPr>
        <w:t xml:space="preserve"> located in </w:t>
      </w:r>
      <w:del w:id="540" w:author="Tank Green" w:date="2018-03-27T15:57:00Z">
        <w:r w:rsidDel="009D151A">
          <w:rPr>
            <w:rFonts w:ascii="Calibri" w:eastAsia="Times New Roman" w:hAnsi="Calibri" w:cs="Calibri"/>
            <w:color w:val="000000"/>
            <w:lang w:eastAsia="en-GB"/>
          </w:rPr>
          <w:delText xml:space="preserve">High </w:delText>
        </w:r>
      </w:del>
      <w:ins w:id="541" w:author="Tank Green" w:date="2018-03-27T15:57:00Z">
        <w:r w:rsidR="009D151A">
          <w:rPr>
            <w:rFonts w:ascii="Calibri" w:eastAsia="Times New Roman" w:hAnsi="Calibri" w:cs="Calibri"/>
            <w:color w:val="000000"/>
            <w:lang w:eastAsia="en-GB"/>
          </w:rPr>
          <w:t xml:space="preserve">high </w:t>
        </w:r>
      </w:ins>
      <w:r>
        <w:rPr>
          <w:rFonts w:ascii="Calibri" w:eastAsia="Times New Roman" w:hAnsi="Calibri" w:cs="Calibri"/>
          <w:color w:val="000000"/>
          <w:lang w:eastAsia="en-GB"/>
        </w:rPr>
        <w:t>streets, retail parks, shopping centre</w:t>
      </w:r>
      <w:ins w:id="542" w:author="Tank Green" w:date="2018-03-27T15:57:00Z">
        <w:r w:rsidR="009D151A">
          <w:rPr>
            <w:rFonts w:ascii="Calibri" w:eastAsia="Times New Roman" w:hAnsi="Calibri" w:cs="Calibri"/>
            <w:color w:val="000000"/>
            <w:lang w:eastAsia="en-GB"/>
          </w:rPr>
          <w:t>s</w:t>
        </w:r>
      </w:ins>
      <w:r>
        <w:rPr>
          <w:rFonts w:ascii="Calibri" w:eastAsia="Times New Roman" w:hAnsi="Calibri" w:cs="Calibri"/>
          <w:color w:val="000000"/>
          <w:lang w:eastAsia="en-GB"/>
        </w:rPr>
        <w:t>, etc</w:t>
      </w:r>
      <w:ins w:id="543" w:author="Tank Green" w:date="2018-03-27T15:57:00Z">
        <w:r w:rsidR="009D151A">
          <w:rPr>
            <w:rFonts w:ascii="Calibri" w:eastAsia="Times New Roman" w:hAnsi="Calibri" w:cs="Calibri"/>
            <w:color w:val="000000"/>
            <w:lang w:eastAsia="en-GB"/>
          </w:rPr>
          <w:t>.</w:t>
        </w:r>
      </w:ins>
      <w:del w:id="544" w:author="Tank Green" w:date="2018-03-27T15:57:00Z">
        <w:r w:rsidDel="009D151A">
          <w:rPr>
            <w:rFonts w:ascii="Calibri" w:eastAsia="Times New Roman" w:hAnsi="Calibri" w:cs="Calibri"/>
            <w:color w:val="000000"/>
            <w:lang w:eastAsia="en-GB"/>
          </w:rPr>
          <w:delText>.</w:delText>
        </w:r>
        <w:r w:rsidR="00702735" w:rsidDel="009D151A">
          <w:rPr>
            <w:rFonts w:ascii="Calibri" w:eastAsia="Times New Roman" w:hAnsi="Calibri" w:cs="Calibri"/>
            <w:color w:val="000000"/>
            <w:lang w:eastAsia="en-GB"/>
          </w:rPr>
          <w:delText xml:space="preserve"> </w:delText>
        </w:r>
      </w:del>
      <w:ins w:id="545" w:author="Tank Green" w:date="2018-03-27T15:57:00Z">
        <w:r w:rsidR="009D151A">
          <w:rPr>
            <w:rFonts w:ascii="Calibri" w:eastAsia="Times New Roman" w:hAnsi="Calibri" w:cs="Calibri"/>
            <w:color w:val="000000"/>
            <w:lang w:eastAsia="en-GB"/>
          </w:rPr>
          <w:t xml:space="preserve">? </w:t>
        </w:r>
      </w:ins>
      <w:r w:rsidR="00E34028">
        <w:rPr>
          <w:rFonts w:ascii="Calibri" w:eastAsia="Times New Roman" w:hAnsi="Calibri" w:cs="Calibri"/>
          <w:color w:val="000000"/>
          <w:lang w:eastAsia="en-GB"/>
        </w:rPr>
        <w:t xml:space="preserve">Using </w:t>
      </w:r>
      <w:r w:rsidR="00702735">
        <w:rPr>
          <w:rFonts w:ascii="Calibri" w:eastAsia="Times New Roman" w:hAnsi="Calibri" w:cs="Calibri"/>
          <w:color w:val="000000"/>
          <w:lang w:eastAsia="en-GB"/>
        </w:rPr>
        <w:t>the</w:t>
      </w:r>
      <w:del w:id="546" w:author="Tank Green" w:date="2018-03-27T15:57:00Z">
        <w:r w:rsidR="00702735" w:rsidDel="009D151A">
          <w:rPr>
            <w:rFonts w:ascii="Calibri" w:eastAsia="Times New Roman" w:hAnsi="Calibri" w:cs="Calibri"/>
            <w:color w:val="000000"/>
            <w:lang w:eastAsia="en-GB"/>
          </w:rPr>
          <w:delText>ir</w:delText>
        </w:r>
      </w:del>
      <w:r w:rsidR="00E34028">
        <w:rPr>
          <w:rFonts w:ascii="Calibri" w:eastAsia="Times New Roman" w:hAnsi="Calibri" w:cs="Calibri"/>
          <w:color w:val="000000"/>
          <w:lang w:eastAsia="en-GB"/>
        </w:rPr>
        <w:t xml:space="preserve"> full address</w:t>
      </w:r>
      <w:del w:id="547" w:author="Tank Green" w:date="2018-03-27T15:59:00Z">
        <w:r w:rsidR="00D851A9" w:rsidDel="009D151A">
          <w:rPr>
            <w:rFonts w:ascii="Calibri" w:eastAsia="Times New Roman" w:hAnsi="Calibri" w:cs="Calibri"/>
            <w:color w:val="000000"/>
            <w:lang w:eastAsia="en-GB"/>
          </w:rPr>
          <w:delText>es</w:delText>
        </w:r>
      </w:del>
      <w:ins w:id="548" w:author="Tank Green" w:date="2018-03-27T15:58:00Z">
        <w:r w:rsidR="009D151A">
          <w:rPr>
            <w:rFonts w:ascii="Calibri" w:eastAsia="Times New Roman" w:hAnsi="Calibri" w:cs="Calibri"/>
            <w:color w:val="000000"/>
            <w:lang w:eastAsia="en-GB"/>
          </w:rPr>
          <w:t xml:space="preserve"> of the location of the sensors</w:t>
        </w:r>
      </w:ins>
      <w:r w:rsidR="00E34028">
        <w:rPr>
          <w:rFonts w:ascii="Calibri" w:eastAsia="Times New Roman" w:hAnsi="Calibri" w:cs="Calibri"/>
          <w:color w:val="000000"/>
          <w:lang w:eastAsia="en-GB"/>
        </w:rPr>
        <w:t xml:space="preserve">, </w:t>
      </w:r>
      <w:r w:rsidR="007A370B">
        <w:rPr>
          <w:rFonts w:ascii="Calibri" w:eastAsia="Times New Roman" w:hAnsi="Calibri" w:cs="Calibri"/>
          <w:color w:val="000000"/>
          <w:lang w:eastAsia="en-GB"/>
        </w:rPr>
        <w:t xml:space="preserve">we </w:t>
      </w:r>
      <w:del w:id="549" w:author="Tank Green" w:date="2018-03-27T15:57:00Z">
        <w:r w:rsidR="007A370B" w:rsidDel="009D151A">
          <w:rPr>
            <w:rFonts w:ascii="Calibri" w:eastAsia="Times New Roman" w:hAnsi="Calibri" w:cs="Calibri"/>
            <w:color w:val="000000"/>
            <w:lang w:eastAsia="en-GB"/>
          </w:rPr>
          <w:delText xml:space="preserve">associate </w:delText>
        </w:r>
      </w:del>
      <w:ins w:id="550" w:author="Tank Green" w:date="2018-03-27T15:57:00Z">
        <w:r w:rsidR="009D151A">
          <w:rPr>
            <w:rFonts w:ascii="Calibri" w:eastAsia="Times New Roman" w:hAnsi="Calibri" w:cs="Calibri"/>
            <w:color w:val="000000"/>
            <w:lang w:eastAsia="en-GB"/>
          </w:rPr>
          <w:t xml:space="preserve">classified </w:t>
        </w:r>
      </w:ins>
      <w:r w:rsidR="007A370B">
        <w:rPr>
          <w:rFonts w:ascii="Calibri" w:eastAsia="Times New Roman" w:hAnsi="Calibri" w:cs="Calibri"/>
          <w:color w:val="000000"/>
          <w:lang w:eastAsia="en-GB"/>
        </w:rPr>
        <w:t>each location with its street type</w:t>
      </w:r>
      <w:del w:id="551" w:author="Tank Green" w:date="2018-03-28T13:33:00Z">
        <w:r w:rsidR="007A370B" w:rsidDel="006A238F">
          <w:rPr>
            <w:rFonts w:ascii="Calibri" w:eastAsia="Times New Roman" w:hAnsi="Calibri" w:cs="Calibri"/>
            <w:color w:val="000000"/>
            <w:lang w:eastAsia="en-GB"/>
          </w:rPr>
          <w:delText>,</w:delText>
        </w:r>
      </w:del>
      <w:ins w:id="552" w:author="Tank Green" w:date="2018-03-27T15:59:00Z">
        <w:r w:rsidR="009D151A">
          <w:rPr>
            <w:rFonts w:ascii="Calibri" w:eastAsia="Times New Roman" w:hAnsi="Calibri" w:cs="Calibri"/>
            <w:color w:val="000000"/>
            <w:lang w:eastAsia="en-GB"/>
          </w:rPr>
          <w:t xml:space="preserve"> as</w:t>
        </w:r>
      </w:ins>
      <w:r w:rsidR="007A370B">
        <w:rPr>
          <w:rFonts w:ascii="Calibri" w:eastAsia="Times New Roman" w:hAnsi="Calibri" w:cs="Calibri"/>
          <w:color w:val="000000"/>
          <w:lang w:eastAsia="en-GB"/>
        </w:rPr>
        <w:t xml:space="preserve"> derived from </w:t>
      </w:r>
      <w:r w:rsidR="00106D34">
        <w:rPr>
          <w:rFonts w:ascii="Calibri" w:eastAsia="Times New Roman" w:hAnsi="Calibri" w:cs="Calibri"/>
          <w:color w:val="000000"/>
          <w:lang w:eastAsia="en-GB"/>
        </w:rPr>
        <w:t xml:space="preserve">the </w:t>
      </w:r>
      <w:proofErr w:type="spellStart"/>
      <w:r w:rsidR="007A370B">
        <w:rPr>
          <w:rFonts w:ascii="Calibri" w:eastAsia="Times New Roman" w:hAnsi="Calibri" w:cs="Calibri"/>
          <w:color w:val="000000"/>
          <w:lang w:eastAsia="en-GB"/>
        </w:rPr>
        <w:t>OpenStreetMap</w:t>
      </w:r>
      <w:proofErr w:type="spellEnd"/>
      <w:r w:rsidR="007A370B">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 xml:space="preserve">highway </w:t>
      </w:r>
      <w:r w:rsidR="00106D34">
        <w:rPr>
          <w:rFonts w:ascii="Calibri" w:eastAsia="Times New Roman" w:hAnsi="Calibri" w:cs="Calibri"/>
          <w:color w:val="000000"/>
          <w:lang w:eastAsia="en-GB"/>
        </w:rPr>
        <w:t>tag definition</w:t>
      </w:r>
      <w:del w:id="553" w:author="Tank Green" w:date="2018-03-27T15:58:00Z">
        <w:r w:rsidR="00106D34" w:rsidDel="009D151A">
          <w:rPr>
            <w:rFonts w:ascii="Calibri" w:eastAsia="Times New Roman" w:hAnsi="Calibri" w:cs="Calibri"/>
            <w:color w:val="000000"/>
            <w:lang w:eastAsia="en-GB"/>
          </w:rPr>
          <w:delText xml:space="preserve"> </w:delText>
        </w:r>
        <w:r w:rsidR="007A370B" w:rsidDel="009D151A">
          <w:rPr>
            <w:rFonts w:ascii="Calibri" w:eastAsia="Times New Roman" w:hAnsi="Calibri" w:cs="Calibri"/>
            <w:color w:val="000000"/>
            <w:lang w:eastAsia="en-GB"/>
          </w:rPr>
          <w:delText>(</w:delText>
        </w:r>
        <w:r w:rsidR="00702735" w:rsidRPr="00702735" w:rsidDel="009D151A">
          <w:rPr>
            <w:rFonts w:ascii="Calibri" w:eastAsia="Times New Roman" w:hAnsi="Calibri" w:cs="Calibri"/>
            <w:color w:val="000000"/>
            <w:lang w:eastAsia="en-GB"/>
          </w:rPr>
          <w:delText>https://wiki.openstreetmap.org/wiki/Key:highway</w:delText>
        </w:r>
        <w:r w:rsidR="007A370B" w:rsidDel="009D151A">
          <w:rPr>
            <w:rFonts w:ascii="Calibri" w:eastAsia="Times New Roman" w:hAnsi="Calibri" w:cs="Calibri"/>
            <w:color w:val="000000"/>
            <w:lang w:eastAsia="en-GB"/>
          </w:rPr>
          <w:delText>)</w:delText>
        </w:r>
      </w:del>
      <w:r w:rsidR="007A370B">
        <w:rPr>
          <w:rFonts w:ascii="Calibri" w:eastAsia="Times New Roman" w:hAnsi="Calibri" w:cs="Calibri"/>
          <w:color w:val="000000"/>
          <w:lang w:eastAsia="en-GB"/>
        </w:rPr>
        <w:t>.</w:t>
      </w:r>
      <w:ins w:id="554" w:author="Tank Green" w:date="2018-03-27T15:58:00Z">
        <w:r w:rsidR="009D151A">
          <w:rPr>
            <w:rStyle w:val="FootnoteReference"/>
            <w:rFonts w:ascii="Calibri" w:eastAsia="Times New Roman" w:hAnsi="Calibri" w:cs="Calibri"/>
            <w:color w:val="000000"/>
            <w:lang w:eastAsia="en-GB"/>
          </w:rPr>
          <w:footnoteReference w:id="1"/>
        </w:r>
      </w:ins>
      <w:r w:rsidR="007A370B">
        <w:rPr>
          <w:rFonts w:ascii="Calibri" w:eastAsia="Times New Roman" w:hAnsi="Calibri" w:cs="Calibri"/>
          <w:color w:val="000000"/>
          <w:lang w:eastAsia="en-GB"/>
        </w:rPr>
        <w:t xml:space="preserve"> </w:t>
      </w:r>
      <w:del w:id="556" w:author="Tank Green" w:date="2018-03-27T15:59:00Z">
        <w:r w:rsidR="00D851A9" w:rsidDel="009D151A">
          <w:rPr>
            <w:rFonts w:ascii="Calibri" w:eastAsia="Times New Roman" w:hAnsi="Calibri" w:cs="Calibri"/>
            <w:color w:val="000000"/>
            <w:lang w:eastAsia="en-GB"/>
          </w:rPr>
          <w:delText xml:space="preserve"> </w:delText>
        </w:r>
      </w:del>
      <w:r w:rsidR="00D851A9">
        <w:rPr>
          <w:rFonts w:ascii="Calibri" w:eastAsia="Times New Roman" w:hAnsi="Calibri" w:cs="Calibri"/>
          <w:color w:val="000000"/>
          <w:lang w:eastAsia="en-GB"/>
        </w:rPr>
        <w:t>We found that the</w:t>
      </w:r>
      <w:del w:id="557" w:author="Tank Green" w:date="2018-03-28T13:34:00Z">
        <w:r w:rsidR="00D851A9" w:rsidDel="006A238F">
          <w:rPr>
            <w:rFonts w:ascii="Calibri" w:eastAsia="Times New Roman" w:hAnsi="Calibri" w:cs="Calibri"/>
            <w:color w:val="000000"/>
            <w:lang w:eastAsia="en-GB"/>
          </w:rPr>
          <w:delText>se</w:delText>
        </w:r>
      </w:del>
      <w:r w:rsidR="00D851A9">
        <w:rPr>
          <w:rFonts w:ascii="Calibri" w:eastAsia="Times New Roman" w:hAnsi="Calibri" w:cs="Calibri"/>
          <w:color w:val="000000"/>
          <w:lang w:eastAsia="en-GB"/>
        </w:rPr>
        <w:t xml:space="preserve"> sensors are located in </w:t>
      </w:r>
      <w:r w:rsidR="005F1A0E">
        <w:rPr>
          <w:rFonts w:ascii="Calibri" w:eastAsia="Times New Roman" w:hAnsi="Calibri" w:cs="Calibri"/>
          <w:color w:val="000000"/>
          <w:lang w:eastAsia="en-GB"/>
        </w:rPr>
        <w:t>seven</w:t>
      </w:r>
      <w:r w:rsidR="005A1AB6">
        <w:rPr>
          <w:rFonts w:ascii="Calibri" w:eastAsia="Times New Roman" w:hAnsi="Calibri" w:cs="Calibri"/>
          <w:color w:val="000000"/>
          <w:lang w:eastAsia="en-GB"/>
        </w:rPr>
        <w:t xml:space="preserve"> different</w:t>
      </w:r>
      <w:ins w:id="558" w:author="Tank Green" w:date="2018-03-27T15:59:00Z">
        <w:r w:rsidR="0047271E">
          <w:rPr>
            <w:rFonts w:ascii="Calibri" w:eastAsia="Times New Roman" w:hAnsi="Calibri" w:cs="Calibri"/>
            <w:color w:val="000000"/>
            <w:lang w:eastAsia="en-GB"/>
          </w:rPr>
          <w:t xml:space="preserve"> </w:t>
        </w:r>
      </w:ins>
      <w:ins w:id="559" w:author="Tank Green" w:date="2018-03-27T16:00:00Z">
        <w:r w:rsidR="0047271E">
          <w:rPr>
            <w:rFonts w:ascii="Calibri" w:eastAsia="Times New Roman" w:hAnsi="Calibri" w:cs="Calibri"/>
            <w:color w:val="000000"/>
            <w:lang w:eastAsia="en-GB"/>
          </w:rPr>
          <w:t xml:space="preserve">types of </w:t>
        </w:r>
      </w:ins>
      <w:ins w:id="560" w:author="Tank Green" w:date="2018-03-27T15:59:00Z">
        <w:r w:rsidR="0047271E">
          <w:rPr>
            <w:rFonts w:ascii="Calibri" w:eastAsia="Times New Roman" w:hAnsi="Calibri" w:cs="Calibri"/>
            <w:color w:val="000000"/>
            <w:lang w:eastAsia="en-GB"/>
          </w:rPr>
          <w:t>areas</w:t>
        </w:r>
      </w:ins>
      <w:del w:id="561" w:author="Tank Green" w:date="2018-03-27T16:00:00Z">
        <w:r w:rsidR="005A1AB6" w:rsidDel="0047271E">
          <w:rPr>
            <w:rFonts w:ascii="Calibri" w:eastAsia="Times New Roman" w:hAnsi="Calibri" w:cs="Calibri"/>
            <w:color w:val="000000"/>
            <w:lang w:eastAsia="en-GB"/>
          </w:rPr>
          <w:delText xml:space="preserve"> t</w:delText>
        </w:r>
      </w:del>
      <w:del w:id="562" w:author="Tank Green" w:date="2018-03-27T15:59:00Z">
        <w:r w:rsidR="005A1AB6" w:rsidDel="0047271E">
          <w:rPr>
            <w:rFonts w:ascii="Calibri" w:eastAsia="Times New Roman" w:hAnsi="Calibri" w:cs="Calibri"/>
            <w:color w:val="000000"/>
            <w:lang w:eastAsia="en-GB"/>
          </w:rPr>
          <w:delText>ypes</w:delText>
        </w:r>
      </w:del>
      <w:r w:rsidR="00D851A9">
        <w:rPr>
          <w:rFonts w:ascii="Calibri" w:eastAsia="Times New Roman" w:hAnsi="Calibri" w:cs="Calibri"/>
          <w:color w:val="000000"/>
          <w:lang w:eastAsia="en-GB"/>
        </w:rPr>
        <w:t xml:space="preserve">: </w:t>
      </w:r>
      <w:r w:rsidR="005F1A0E">
        <w:rPr>
          <w:rFonts w:ascii="Calibri" w:eastAsia="Times New Roman" w:hAnsi="Calibri" w:cs="Calibri"/>
          <w:color w:val="000000"/>
          <w:lang w:eastAsia="en-GB"/>
        </w:rPr>
        <w:t>pedestrian/residential</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55</w:t>
      </w:r>
      <w:r w:rsidR="00F55E20">
        <w:rPr>
          <w:rFonts w:ascii="Calibri" w:eastAsia="Times New Roman" w:hAnsi="Calibri" w:cs="Calibri"/>
          <w:color w:val="000000"/>
          <w:lang w:eastAsia="en-GB"/>
        </w:rPr>
        <w:t>% of the locations)</w:t>
      </w:r>
      <w:r w:rsidR="005F1A0E">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primary</w:t>
      </w:r>
      <w:r w:rsidR="001B4144">
        <w:rPr>
          <w:rFonts w:ascii="Calibri" w:eastAsia="Times New Roman" w:hAnsi="Calibri" w:cs="Calibri"/>
          <w:color w:val="000000"/>
          <w:lang w:eastAsia="en-GB"/>
        </w:rPr>
        <w:t xml:space="preserve"> (16</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secondary</w:t>
      </w:r>
      <w:r w:rsidR="00F55E20">
        <w:rPr>
          <w:rFonts w:ascii="Calibri" w:eastAsia="Times New Roman" w:hAnsi="Calibri" w:cs="Calibri"/>
          <w:color w:val="000000"/>
          <w:lang w:eastAsia="en-GB"/>
        </w:rPr>
        <w:t xml:space="preserve"> (</w:t>
      </w:r>
      <w:r w:rsidR="002A6846">
        <w:rPr>
          <w:rFonts w:ascii="Calibri" w:eastAsia="Times New Roman" w:hAnsi="Calibri" w:cs="Calibri"/>
          <w:color w:val="000000"/>
          <w:lang w:eastAsia="en-GB"/>
        </w:rPr>
        <w:t>5</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tertiary</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7</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service</w:t>
      </w:r>
      <w:r w:rsidR="00F55E20">
        <w:rPr>
          <w:rFonts w:ascii="Calibri" w:eastAsia="Times New Roman" w:hAnsi="Calibri" w:cs="Calibri"/>
          <w:color w:val="000000"/>
          <w:lang w:eastAsia="en-GB"/>
        </w:rPr>
        <w:t xml:space="preserve"> (9%)</w:t>
      </w:r>
      <w:r w:rsidR="00D851A9">
        <w:rPr>
          <w:rFonts w:ascii="Calibri" w:eastAsia="Times New Roman" w:hAnsi="Calibri" w:cs="Calibri"/>
          <w:color w:val="000000"/>
          <w:lang w:eastAsia="en-GB"/>
        </w:rPr>
        <w:t>, trunk</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3</w:t>
      </w:r>
      <w:r w:rsidR="00F55E20">
        <w:rPr>
          <w:rFonts w:ascii="Calibri" w:eastAsia="Times New Roman" w:hAnsi="Calibri" w:cs="Calibri"/>
          <w:color w:val="000000"/>
          <w:lang w:eastAsia="en-GB"/>
        </w:rPr>
        <w:t>%)</w:t>
      </w:r>
      <w:ins w:id="563" w:author="Tank Green" w:date="2018-03-27T16:00:00Z">
        <w:r w:rsidR="0047271E">
          <w:rPr>
            <w:rFonts w:ascii="Calibri" w:eastAsia="Times New Roman" w:hAnsi="Calibri" w:cs="Calibri"/>
            <w:color w:val="000000"/>
            <w:lang w:eastAsia="en-GB"/>
          </w:rPr>
          <w:t>,</w:t>
        </w:r>
      </w:ins>
      <w:r w:rsidR="00D851A9">
        <w:rPr>
          <w:rFonts w:ascii="Calibri" w:eastAsia="Times New Roman" w:hAnsi="Calibri" w:cs="Calibri"/>
          <w:color w:val="000000"/>
          <w:lang w:eastAsia="en-GB"/>
        </w:rPr>
        <w:t xml:space="preserve"> and </w:t>
      </w:r>
      <w:r w:rsidR="00D851A9" w:rsidRPr="00D851A9">
        <w:rPr>
          <w:rFonts w:ascii="Calibri" w:eastAsia="Times New Roman" w:hAnsi="Calibri" w:cs="Calibri"/>
          <w:color w:val="000000"/>
          <w:lang w:eastAsia="en-GB"/>
        </w:rPr>
        <w:t>unclassified</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w:t>
      </w:r>
      <w:r w:rsidR="00F55E20">
        <w:rPr>
          <w:rFonts w:ascii="Calibri" w:eastAsia="Times New Roman" w:hAnsi="Calibri" w:cs="Calibri"/>
          <w:color w:val="000000"/>
          <w:lang w:eastAsia="en-GB"/>
        </w:rPr>
        <w:t xml:space="preserve">%). </w:t>
      </w:r>
      <w:r w:rsidR="008F2D7B">
        <w:rPr>
          <w:rFonts w:ascii="Calibri" w:eastAsia="Times New Roman" w:hAnsi="Calibri" w:cs="Calibri"/>
          <w:color w:val="000000"/>
          <w:lang w:eastAsia="en-GB"/>
        </w:rPr>
        <w:t>Consequently, t</w:t>
      </w:r>
      <w:r w:rsidR="00F55E20">
        <w:rPr>
          <w:rFonts w:ascii="Calibri" w:eastAsia="Times New Roman" w:hAnsi="Calibri" w:cs="Calibri"/>
          <w:color w:val="000000"/>
          <w:lang w:eastAsia="en-GB"/>
        </w:rPr>
        <w:t xml:space="preserve">he </w:t>
      </w:r>
      <w:r w:rsidR="008F2D7B">
        <w:rPr>
          <w:rFonts w:ascii="Calibri" w:eastAsia="Times New Roman" w:hAnsi="Calibri" w:cs="Calibri"/>
          <w:color w:val="000000"/>
          <w:lang w:eastAsia="en-GB"/>
        </w:rPr>
        <w:t xml:space="preserve">FF index is dominated by the </w:t>
      </w:r>
      <w:ins w:id="564" w:author="Tank Green" w:date="2018-03-28T13:34:00Z">
        <w:r w:rsidR="006A238F">
          <w:rPr>
            <w:rFonts w:ascii="Calibri" w:eastAsia="Times New Roman" w:hAnsi="Calibri" w:cs="Calibri"/>
            <w:color w:val="000000"/>
            <w:lang w:eastAsia="en-GB"/>
          </w:rPr>
          <w:t>pedestrian/residential</w:t>
        </w:r>
      </w:ins>
      <w:del w:id="565" w:author="Tank Green" w:date="2018-03-28T13:34:00Z">
        <w:r w:rsidR="008F2D7B" w:rsidDel="006A238F">
          <w:rPr>
            <w:rFonts w:ascii="Calibri" w:eastAsia="Times New Roman" w:hAnsi="Calibri" w:cs="Calibri"/>
            <w:color w:val="000000"/>
            <w:lang w:eastAsia="en-GB"/>
          </w:rPr>
          <w:delText>pedestrian</w:delText>
        </w:r>
      </w:del>
      <w:r w:rsidR="008F2D7B">
        <w:rPr>
          <w:rFonts w:ascii="Calibri" w:eastAsia="Times New Roman" w:hAnsi="Calibri" w:cs="Calibri"/>
          <w:color w:val="000000"/>
          <w:lang w:eastAsia="en-GB"/>
        </w:rPr>
        <w:t xml:space="preserve"> </w:t>
      </w:r>
      <w:ins w:id="566" w:author="Tank Green" w:date="2018-03-27T16:07:00Z">
        <w:r w:rsidR="004703BE">
          <w:rPr>
            <w:rFonts w:ascii="Calibri" w:eastAsia="Times New Roman" w:hAnsi="Calibri" w:cs="Calibri"/>
            <w:color w:val="000000"/>
            <w:lang w:eastAsia="en-GB"/>
          </w:rPr>
          <w:t xml:space="preserve">street </w:t>
        </w:r>
      </w:ins>
      <w:r w:rsidR="008F2D7B">
        <w:rPr>
          <w:rFonts w:ascii="Calibri" w:eastAsia="Times New Roman" w:hAnsi="Calibri" w:cs="Calibri"/>
          <w:color w:val="000000"/>
          <w:lang w:eastAsia="en-GB"/>
        </w:rPr>
        <w:t>type (</w:t>
      </w:r>
      <w:r w:rsidR="00F03B53">
        <w:rPr>
          <w:rFonts w:ascii="Calibri" w:eastAsia="Times New Roman" w:hAnsi="Calibri" w:cs="Calibri"/>
          <w:color w:val="000000"/>
          <w:lang w:eastAsia="en-GB"/>
        </w:rPr>
        <w:t xml:space="preserve">see </w:t>
      </w:r>
      <w:ins w:id="567" w:author="Tank Green" w:date="2018-03-27T16:02:00Z">
        <w:r w:rsidR="0047271E">
          <w:rPr>
            <w:rFonts w:ascii="Calibri" w:eastAsia="Times New Roman" w:hAnsi="Calibri" w:cs="Calibri"/>
            <w:color w:val="000000"/>
            <w:lang w:eastAsia="en-GB"/>
          </w:rPr>
          <w:fldChar w:fldCharType="begin"/>
        </w:r>
        <w:r w:rsidR="0047271E">
          <w:rPr>
            <w:rFonts w:ascii="Calibri" w:eastAsia="Times New Roman" w:hAnsi="Calibri" w:cs="Calibri"/>
            <w:color w:val="000000"/>
            <w:lang w:eastAsia="en-GB"/>
          </w:rPr>
          <w:instrText xml:space="preserve"> REF _Ref509929877 \h </w:instrText>
        </w:r>
      </w:ins>
      <w:r w:rsidR="0047271E">
        <w:rPr>
          <w:rFonts w:ascii="Calibri" w:eastAsia="Times New Roman" w:hAnsi="Calibri" w:cs="Calibri"/>
          <w:color w:val="000000"/>
          <w:lang w:eastAsia="en-GB"/>
        </w:rPr>
      </w:r>
      <w:r w:rsidR="0047271E">
        <w:rPr>
          <w:rFonts w:ascii="Calibri" w:eastAsia="Times New Roman" w:hAnsi="Calibri" w:cs="Calibri"/>
          <w:color w:val="000000"/>
          <w:lang w:eastAsia="en-GB"/>
        </w:rPr>
        <w:fldChar w:fldCharType="separate"/>
      </w:r>
      <w:ins w:id="568" w:author="Tank Green" w:date="2018-03-28T11:10:00Z">
        <w:r w:rsidR="008F0C9E">
          <w:t xml:space="preserve">Figure </w:t>
        </w:r>
        <w:r w:rsidR="008F0C9E">
          <w:rPr>
            <w:noProof/>
          </w:rPr>
          <w:t>6</w:t>
        </w:r>
      </w:ins>
      <w:ins w:id="569" w:author="Tank Green" w:date="2018-03-27T16:02:00Z">
        <w:r w:rsidR="0047271E">
          <w:rPr>
            <w:rFonts w:ascii="Calibri" w:eastAsia="Times New Roman" w:hAnsi="Calibri" w:cs="Calibri"/>
            <w:color w:val="000000"/>
            <w:lang w:eastAsia="en-GB"/>
          </w:rPr>
          <w:fldChar w:fldCharType="end"/>
        </w:r>
      </w:ins>
      <w:del w:id="570" w:author="Tank Green" w:date="2018-03-27T16:02:00Z">
        <w:r w:rsidR="00F03B53" w:rsidDel="0047271E">
          <w:rPr>
            <w:rFonts w:ascii="Calibri" w:eastAsia="Times New Roman" w:hAnsi="Calibri" w:cs="Calibri"/>
            <w:color w:val="000000"/>
            <w:lang w:eastAsia="en-GB"/>
          </w:rPr>
          <w:delText>Figure 5</w:delText>
        </w:r>
      </w:del>
      <w:r w:rsidR="00F03B53">
        <w:rPr>
          <w:rFonts w:ascii="Calibri" w:eastAsia="Times New Roman" w:hAnsi="Calibri" w:cs="Calibri"/>
          <w:color w:val="000000"/>
          <w:lang w:eastAsia="en-GB"/>
        </w:rPr>
        <w:t>)</w:t>
      </w:r>
      <w:r w:rsidR="008F2D7B">
        <w:rPr>
          <w:rFonts w:ascii="Calibri" w:eastAsia="Times New Roman" w:hAnsi="Calibri" w:cs="Calibri"/>
          <w:color w:val="000000"/>
          <w:lang w:eastAsia="en-GB"/>
        </w:rPr>
        <w:t>.</w:t>
      </w:r>
      <w:r w:rsidR="001B4144">
        <w:rPr>
          <w:rFonts w:ascii="Calibri" w:eastAsia="Times New Roman" w:hAnsi="Calibri" w:cs="Calibri"/>
          <w:color w:val="000000"/>
          <w:lang w:eastAsia="en-GB"/>
        </w:rPr>
        <w:t xml:space="preserve"> </w:t>
      </w:r>
    </w:p>
    <w:p w14:paraId="3FDAF4E3" w14:textId="77777777" w:rsidR="001B4144" w:rsidRDefault="001B4144" w:rsidP="008F2D7B">
      <w:pPr>
        <w:spacing w:after="0" w:line="240" w:lineRule="auto"/>
        <w:jc w:val="both"/>
        <w:rPr>
          <w:rFonts w:ascii="Calibri" w:eastAsia="Times New Roman" w:hAnsi="Calibri" w:cs="Calibri"/>
          <w:color w:val="000000"/>
          <w:lang w:eastAsia="en-GB"/>
        </w:rPr>
      </w:pPr>
    </w:p>
    <w:p w14:paraId="4DF175A4" w14:textId="4A0EDC4D" w:rsidR="001B4144" w:rsidDel="007E6CEE" w:rsidRDefault="004703BE" w:rsidP="001B4144">
      <w:pPr>
        <w:spacing w:after="0" w:line="240" w:lineRule="auto"/>
        <w:jc w:val="both"/>
        <w:rPr>
          <w:del w:id="571" w:author="Tank Green" w:date="2018-03-27T16:15:00Z"/>
          <w:rFonts w:ascii="Calibri" w:eastAsia="Times New Roman" w:hAnsi="Calibri" w:cs="Calibri"/>
          <w:color w:val="000000"/>
          <w:lang w:eastAsia="en-GB"/>
        </w:rPr>
      </w:pPr>
      <w:ins w:id="572" w:author="Tank Green" w:date="2018-03-27T16:07:00Z">
        <w:r>
          <w:rPr>
            <w:rFonts w:ascii="Calibri" w:eastAsia="Times New Roman" w:hAnsi="Calibri" w:cs="Calibri"/>
            <w:color w:val="000000"/>
            <w:lang w:eastAsia="en-GB"/>
          </w:rPr>
          <w:t>That said, n</w:t>
        </w:r>
      </w:ins>
      <w:del w:id="573" w:author="Tank Green" w:date="2018-03-27T16:02:00Z">
        <w:r w:rsidR="001B4144" w:rsidDel="00474BC6">
          <w:rPr>
            <w:rFonts w:ascii="Calibri" w:eastAsia="Times New Roman" w:hAnsi="Calibri" w:cs="Calibri"/>
            <w:color w:val="000000"/>
            <w:lang w:eastAsia="en-GB"/>
          </w:rPr>
          <w:delText>Now, n</w:delText>
        </w:r>
      </w:del>
      <w:r w:rsidR="001B4144">
        <w:rPr>
          <w:rFonts w:ascii="Calibri" w:eastAsia="Times New Roman" w:hAnsi="Calibri" w:cs="Calibri"/>
          <w:color w:val="000000"/>
          <w:lang w:eastAsia="en-GB"/>
        </w:rPr>
        <w:t xml:space="preserve">ot all pedestrian/residential streets are equal. </w:t>
      </w:r>
      <w:del w:id="574" w:author="Tank Green" w:date="2018-03-27T16:08:00Z">
        <w:r w:rsidR="001B4144" w:rsidDel="004703BE">
          <w:rPr>
            <w:rFonts w:ascii="Calibri" w:eastAsia="Times New Roman" w:hAnsi="Calibri" w:cs="Calibri"/>
            <w:color w:val="000000"/>
            <w:lang w:eastAsia="en-GB"/>
          </w:rPr>
          <w:delText>Pa</w:delText>
        </w:r>
      </w:del>
      <w:del w:id="575" w:author="Tank Green" w:date="2018-03-27T16:07:00Z">
        <w:r w:rsidR="001B4144" w:rsidDel="004703BE">
          <w:rPr>
            <w:rFonts w:ascii="Calibri" w:eastAsia="Times New Roman" w:hAnsi="Calibri" w:cs="Calibri"/>
            <w:color w:val="000000"/>
            <w:lang w:eastAsia="en-GB"/>
          </w:rPr>
          <w:delText>rticularly, i</w:delText>
        </w:r>
      </w:del>
      <w:del w:id="576" w:author="Tank Green" w:date="2018-03-27T16:08:00Z">
        <w:r w:rsidR="001B4144" w:rsidDel="004703BE">
          <w:rPr>
            <w:rFonts w:ascii="Calibri" w:eastAsia="Times New Roman" w:hAnsi="Calibri" w:cs="Calibri"/>
            <w:color w:val="000000"/>
            <w:lang w:eastAsia="en-GB"/>
          </w:rPr>
          <w:delText>n this classification</w:delText>
        </w:r>
      </w:del>
      <w:ins w:id="577" w:author="Tank Green" w:date="2018-03-27T16:08:00Z">
        <w:r>
          <w:rPr>
            <w:rFonts w:ascii="Calibri" w:eastAsia="Times New Roman" w:hAnsi="Calibri" w:cs="Calibri"/>
            <w:color w:val="000000"/>
            <w:lang w:eastAsia="en-GB"/>
          </w:rPr>
          <w:t>For instance</w:t>
        </w:r>
      </w:ins>
      <w:r w:rsidR="001B4144">
        <w:rPr>
          <w:rFonts w:ascii="Calibri" w:eastAsia="Times New Roman" w:hAnsi="Calibri" w:cs="Calibri"/>
          <w:color w:val="000000"/>
          <w:lang w:eastAsia="en-GB"/>
        </w:rPr>
        <w:t xml:space="preserve">, sensors installed at shopping centres </w:t>
      </w:r>
      <w:del w:id="578" w:author="Tank Green" w:date="2018-03-27T16:08:00Z">
        <w:r w:rsidR="001B4144" w:rsidDel="004703BE">
          <w:rPr>
            <w:rFonts w:ascii="Calibri" w:eastAsia="Times New Roman" w:hAnsi="Calibri" w:cs="Calibri"/>
            <w:color w:val="000000"/>
            <w:lang w:eastAsia="en-GB"/>
          </w:rPr>
          <w:delText xml:space="preserve">or </w:delText>
        </w:r>
      </w:del>
      <w:ins w:id="579" w:author="Tank Green" w:date="2018-03-27T16:08:00Z">
        <w:r>
          <w:rPr>
            <w:rFonts w:ascii="Calibri" w:eastAsia="Times New Roman" w:hAnsi="Calibri" w:cs="Calibri"/>
            <w:color w:val="000000"/>
            <w:lang w:eastAsia="en-GB"/>
          </w:rPr>
          <w:t xml:space="preserve">and </w:t>
        </w:r>
      </w:ins>
      <w:r w:rsidR="001B4144">
        <w:rPr>
          <w:rFonts w:ascii="Calibri" w:eastAsia="Times New Roman" w:hAnsi="Calibri" w:cs="Calibri"/>
          <w:color w:val="000000"/>
          <w:lang w:eastAsia="en-GB"/>
        </w:rPr>
        <w:t xml:space="preserve">retail parks are </w:t>
      </w:r>
      <w:ins w:id="580" w:author="Tank Green" w:date="2018-03-27T16:09:00Z">
        <w:r>
          <w:rPr>
            <w:rFonts w:ascii="Calibri" w:eastAsia="Times New Roman" w:hAnsi="Calibri" w:cs="Calibri"/>
            <w:color w:val="000000"/>
            <w:lang w:eastAsia="en-GB"/>
          </w:rPr>
          <w:t xml:space="preserve">also </w:t>
        </w:r>
      </w:ins>
      <w:r w:rsidR="001B4144">
        <w:rPr>
          <w:rFonts w:ascii="Calibri" w:eastAsia="Times New Roman" w:hAnsi="Calibri" w:cs="Calibri"/>
          <w:color w:val="000000"/>
          <w:lang w:eastAsia="en-GB"/>
        </w:rPr>
        <w:t xml:space="preserve">classified as </w:t>
      </w:r>
      <w:ins w:id="581" w:author="Tank Green" w:date="2018-03-27T16:09:00Z">
        <w:r>
          <w:rPr>
            <w:rFonts w:ascii="Calibri" w:eastAsia="Times New Roman" w:hAnsi="Calibri" w:cs="Calibri"/>
            <w:color w:val="000000"/>
            <w:lang w:eastAsia="en-GB"/>
          </w:rPr>
          <w:t xml:space="preserve">being </w:t>
        </w:r>
      </w:ins>
      <w:r w:rsidR="001B4144">
        <w:rPr>
          <w:rFonts w:ascii="Calibri" w:eastAsia="Times New Roman" w:hAnsi="Calibri" w:cs="Calibri"/>
          <w:color w:val="000000"/>
          <w:lang w:eastAsia="en-GB"/>
        </w:rPr>
        <w:t xml:space="preserve">located in </w:t>
      </w:r>
      <w:del w:id="582" w:author="Tank Green" w:date="2018-03-28T13:34:00Z">
        <w:r w:rsidR="001B4144" w:rsidDel="006A238F">
          <w:rPr>
            <w:rFonts w:ascii="Calibri" w:eastAsia="Times New Roman" w:hAnsi="Calibri" w:cs="Calibri"/>
            <w:color w:val="000000"/>
            <w:lang w:eastAsia="en-GB"/>
          </w:rPr>
          <w:delText xml:space="preserve">a </w:delText>
        </w:r>
      </w:del>
      <w:ins w:id="583" w:author="Tank Green" w:date="2018-03-27T16:12:00Z">
        <w:r w:rsidR="007E6CEE">
          <w:rPr>
            <w:rFonts w:ascii="Calibri" w:eastAsia="Times New Roman" w:hAnsi="Calibri" w:cs="Calibri"/>
            <w:color w:val="000000"/>
            <w:lang w:eastAsia="en-GB"/>
          </w:rPr>
          <w:t>pedestrian/residential</w:t>
        </w:r>
      </w:ins>
      <w:del w:id="584" w:author="Tank Green" w:date="2018-03-27T16:12:00Z">
        <w:r w:rsidR="001B4144" w:rsidDel="007E6CEE">
          <w:rPr>
            <w:rFonts w:ascii="Calibri" w:eastAsia="Times New Roman" w:hAnsi="Calibri" w:cs="Calibri"/>
            <w:color w:val="000000"/>
            <w:lang w:eastAsia="en-GB"/>
          </w:rPr>
          <w:delText>pedestrian</w:delText>
        </w:r>
      </w:del>
      <w:r w:rsidR="001B4144">
        <w:rPr>
          <w:rFonts w:ascii="Calibri" w:eastAsia="Times New Roman" w:hAnsi="Calibri" w:cs="Calibri"/>
          <w:color w:val="000000"/>
          <w:lang w:eastAsia="en-GB"/>
        </w:rPr>
        <w:t xml:space="preserve"> </w:t>
      </w:r>
      <w:r w:rsidR="001B4144" w:rsidRPr="00BF53F2">
        <w:rPr>
          <w:rFonts w:ascii="Calibri" w:eastAsia="Times New Roman" w:hAnsi="Calibri" w:cs="Calibri"/>
          <w:noProof/>
          <w:color w:val="000000"/>
          <w:lang w:eastAsia="en-GB"/>
        </w:rPr>
        <w:t>street</w:t>
      </w:r>
      <w:ins w:id="585" w:author="Tank Green" w:date="2018-03-28T13:34:00Z">
        <w:r w:rsidR="006A238F">
          <w:rPr>
            <w:rFonts w:ascii="Calibri" w:eastAsia="Times New Roman" w:hAnsi="Calibri" w:cs="Calibri"/>
            <w:noProof/>
            <w:color w:val="000000"/>
            <w:lang w:eastAsia="en-GB"/>
          </w:rPr>
          <w:t>s</w:t>
        </w:r>
      </w:ins>
      <w:ins w:id="586" w:author="Tank Green" w:date="2018-03-27T16:09:00Z">
        <w:r>
          <w:rPr>
            <w:rFonts w:ascii="Calibri" w:eastAsia="Times New Roman" w:hAnsi="Calibri" w:cs="Calibri"/>
            <w:color w:val="000000"/>
            <w:lang w:eastAsia="en-GB"/>
          </w:rPr>
          <w:t xml:space="preserve">, this is because </w:t>
        </w:r>
      </w:ins>
      <w:del w:id="587" w:author="Tank Green" w:date="2018-03-27T16:09:00Z">
        <w:r w:rsidR="001B4144" w:rsidDel="004703BE">
          <w:rPr>
            <w:rFonts w:ascii="Calibri" w:eastAsia="Times New Roman" w:hAnsi="Calibri" w:cs="Calibri"/>
            <w:color w:val="000000"/>
            <w:lang w:eastAsia="en-GB"/>
          </w:rPr>
          <w:delText xml:space="preserve">, as </w:delText>
        </w:r>
      </w:del>
      <w:r w:rsidR="001B4144">
        <w:rPr>
          <w:rFonts w:ascii="Calibri" w:eastAsia="Times New Roman" w:hAnsi="Calibri" w:cs="Calibri"/>
          <w:color w:val="000000"/>
          <w:lang w:eastAsia="en-GB"/>
        </w:rPr>
        <w:t xml:space="preserve">people’s movements in shopping centres </w:t>
      </w:r>
      <w:ins w:id="588" w:author="Tank Green" w:date="2018-03-27T16:10:00Z">
        <w:r w:rsidR="007E6CEE">
          <w:rPr>
            <w:rFonts w:ascii="Calibri" w:eastAsia="Times New Roman" w:hAnsi="Calibri" w:cs="Calibri"/>
            <w:color w:val="000000"/>
            <w:lang w:eastAsia="en-GB"/>
          </w:rPr>
          <w:t xml:space="preserve">occur </w:t>
        </w:r>
      </w:ins>
      <w:del w:id="589" w:author="Tank Green" w:date="2018-03-27T16:10:00Z">
        <w:r w:rsidR="001B4144" w:rsidDel="007E6CEE">
          <w:rPr>
            <w:rFonts w:ascii="Calibri" w:eastAsia="Times New Roman" w:hAnsi="Calibri" w:cs="Calibri"/>
            <w:color w:val="000000"/>
            <w:lang w:eastAsia="en-GB"/>
          </w:rPr>
          <w:delText xml:space="preserve">happened </w:delText>
        </w:r>
      </w:del>
      <w:r w:rsidR="001B4144">
        <w:rPr>
          <w:rFonts w:ascii="Calibri" w:eastAsia="Times New Roman" w:hAnsi="Calibri" w:cs="Calibri"/>
          <w:color w:val="000000"/>
          <w:lang w:eastAsia="en-GB"/>
        </w:rPr>
        <w:t>in a constrain</w:t>
      </w:r>
      <w:ins w:id="590" w:author="Tank Green" w:date="2018-03-27T16:10:00Z">
        <w:r w:rsidR="007E6CEE">
          <w:rPr>
            <w:rFonts w:ascii="Calibri" w:eastAsia="Times New Roman" w:hAnsi="Calibri" w:cs="Calibri"/>
            <w:color w:val="000000"/>
            <w:lang w:eastAsia="en-GB"/>
          </w:rPr>
          <w:t>ed</w:t>
        </w:r>
      </w:ins>
      <w:del w:id="591" w:author="Tank Green" w:date="2018-03-27T16:10:00Z">
        <w:r w:rsidR="001B4144" w:rsidDel="007E6CEE">
          <w:rPr>
            <w:rFonts w:ascii="Calibri" w:eastAsia="Times New Roman" w:hAnsi="Calibri" w:cs="Calibri"/>
            <w:color w:val="000000"/>
            <w:lang w:eastAsia="en-GB"/>
          </w:rPr>
          <w:delText>t</w:delText>
        </w:r>
      </w:del>
      <w:r w:rsidR="001B4144">
        <w:rPr>
          <w:rFonts w:ascii="Calibri" w:eastAsia="Times New Roman" w:hAnsi="Calibri" w:cs="Calibri"/>
          <w:color w:val="000000"/>
          <w:lang w:eastAsia="en-GB"/>
        </w:rPr>
        <w:t xml:space="preserve"> environment with </w:t>
      </w:r>
      <w:ins w:id="592" w:author="Tank Green" w:date="2018-03-27T16:10:00Z">
        <w:r w:rsidR="007E6CEE">
          <w:rPr>
            <w:rFonts w:ascii="Calibri" w:eastAsia="Times New Roman" w:hAnsi="Calibri" w:cs="Calibri"/>
            <w:color w:val="000000"/>
            <w:lang w:eastAsia="en-GB"/>
          </w:rPr>
          <w:t xml:space="preserve">limited or </w:t>
        </w:r>
      </w:ins>
      <w:r w:rsidR="001B4144">
        <w:rPr>
          <w:rFonts w:ascii="Calibri" w:eastAsia="Times New Roman" w:hAnsi="Calibri" w:cs="Calibri"/>
          <w:color w:val="000000"/>
          <w:lang w:eastAsia="en-GB"/>
        </w:rPr>
        <w:t>no</w:t>
      </w:r>
      <w:del w:id="593" w:author="Tank Green" w:date="2018-03-27T16:10:00Z">
        <w:r w:rsidR="001B4144" w:rsidDel="007E6CEE">
          <w:rPr>
            <w:rFonts w:ascii="Calibri" w:eastAsia="Times New Roman" w:hAnsi="Calibri" w:cs="Calibri"/>
            <w:color w:val="000000"/>
            <w:lang w:eastAsia="en-GB"/>
          </w:rPr>
          <w:delText>ne or limited</w:delText>
        </w:r>
      </w:del>
      <w:r w:rsidR="001B4144">
        <w:rPr>
          <w:rFonts w:ascii="Calibri" w:eastAsia="Times New Roman" w:hAnsi="Calibri" w:cs="Calibri"/>
          <w:color w:val="000000"/>
          <w:lang w:eastAsia="en-GB"/>
        </w:rPr>
        <w:t xml:space="preserve"> motor vehicles circulating. </w:t>
      </w:r>
      <w:ins w:id="594" w:author="Tank Green" w:date="2018-03-27T16:12:00Z">
        <w:r w:rsidR="007E6CEE">
          <w:rPr>
            <w:rFonts w:ascii="Calibri" w:eastAsia="Times New Roman" w:hAnsi="Calibri" w:cs="Calibri"/>
            <w:color w:val="000000"/>
            <w:lang w:eastAsia="en-GB"/>
          </w:rPr>
          <w:t>From</w:t>
        </w:r>
      </w:ins>
      <w:ins w:id="595" w:author="Tank Green" w:date="2018-03-27T16:11:00Z">
        <w:r w:rsidR="007E6CEE">
          <w:rPr>
            <w:rFonts w:ascii="Calibri" w:eastAsia="Times New Roman" w:hAnsi="Calibri" w:cs="Calibri"/>
            <w:color w:val="000000"/>
            <w:lang w:eastAsia="en-GB"/>
          </w:rPr>
          <w:t xml:space="preserve"> </w:t>
        </w:r>
      </w:ins>
      <w:del w:id="596" w:author="Tank Green" w:date="2018-03-27T16:11:00Z">
        <w:r w:rsidR="001B4144" w:rsidDel="007E6CEE">
          <w:rPr>
            <w:rFonts w:ascii="Calibri" w:eastAsia="Times New Roman" w:hAnsi="Calibri" w:cs="Calibri"/>
            <w:color w:val="000000"/>
            <w:lang w:eastAsia="en-GB"/>
          </w:rPr>
          <w:delText xml:space="preserve">By </w:delText>
        </w:r>
      </w:del>
      <w:r w:rsidR="001B4144">
        <w:rPr>
          <w:rFonts w:ascii="Calibri" w:eastAsia="Times New Roman" w:hAnsi="Calibri" w:cs="Calibri"/>
          <w:color w:val="000000"/>
          <w:lang w:eastAsia="en-GB"/>
        </w:rPr>
        <w:t>January 2017</w:t>
      </w:r>
      <w:ins w:id="597" w:author="Tank Green" w:date="2018-03-27T16:12:00Z">
        <w:r w:rsidR="007E6CEE">
          <w:rPr>
            <w:rFonts w:ascii="Calibri" w:eastAsia="Times New Roman" w:hAnsi="Calibri" w:cs="Calibri"/>
            <w:color w:val="000000"/>
            <w:lang w:eastAsia="en-GB"/>
          </w:rPr>
          <w:t xml:space="preserve"> to date</w:t>
        </w:r>
      </w:ins>
      <w:ins w:id="598" w:author="Tank Green" w:date="2018-03-27T16:13:00Z">
        <w:r w:rsidR="007E6CEE">
          <w:rPr>
            <w:rFonts w:ascii="Calibri" w:eastAsia="Times New Roman" w:hAnsi="Calibri" w:cs="Calibri"/>
            <w:color w:val="000000"/>
            <w:lang w:eastAsia="en-GB"/>
          </w:rPr>
          <w:t>, 60% of the sensors are in pedestrian/residential locations. Within that</w:t>
        </w:r>
      </w:ins>
      <w:ins w:id="599" w:author="Tank Green" w:date="2018-03-27T16:14:00Z">
        <w:r w:rsidR="007E6CEE">
          <w:rPr>
            <w:rFonts w:ascii="Calibri" w:eastAsia="Times New Roman" w:hAnsi="Calibri" w:cs="Calibri"/>
            <w:color w:val="000000"/>
            <w:lang w:eastAsia="en-GB"/>
          </w:rPr>
          <w:t xml:space="preserve"> figure</w:t>
        </w:r>
      </w:ins>
      <w:r w:rsidR="001B4144">
        <w:rPr>
          <w:rFonts w:ascii="Calibri" w:eastAsia="Times New Roman" w:hAnsi="Calibri" w:cs="Calibri"/>
          <w:color w:val="000000"/>
          <w:lang w:eastAsia="en-GB"/>
        </w:rPr>
        <w:t xml:space="preserve">, </w:t>
      </w:r>
      <w:ins w:id="600" w:author="Tank Green" w:date="2018-03-27T16:12:00Z">
        <w:r w:rsidR="007E6CEE">
          <w:rPr>
            <w:rFonts w:ascii="Calibri" w:eastAsia="Times New Roman" w:hAnsi="Calibri" w:cs="Calibri"/>
            <w:color w:val="000000"/>
            <w:lang w:eastAsia="en-GB"/>
          </w:rPr>
          <w:t>20% of the</w:t>
        </w:r>
      </w:ins>
      <w:ins w:id="601" w:author="Tank Green" w:date="2018-03-27T16:13:00Z">
        <w:r w:rsidR="007E6CEE">
          <w:rPr>
            <w:rFonts w:ascii="Calibri" w:eastAsia="Times New Roman" w:hAnsi="Calibri" w:cs="Calibri"/>
            <w:color w:val="000000"/>
            <w:lang w:eastAsia="en-GB"/>
          </w:rPr>
          <w:t xml:space="preserve"> sensors</w:t>
        </w:r>
      </w:ins>
      <w:ins w:id="602" w:author="Tank Green" w:date="2018-03-27T16:12:00Z">
        <w:r w:rsidR="007E6CEE">
          <w:rPr>
            <w:rFonts w:ascii="Calibri" w:eastAsia="Times New Roman" w:hAnsi="Calibri" w:cs="Calibri"/>
            <w:color w:val="000000"/>
            <w:lang w:eastAsia="en-GB"/>
          </w:rPr>
          <w:t xml:space="preserve"> </w:t>
        </w:r>
      </w:ins>
      <w:del w:id="603" w:author="Tank Green" w:date="2018-03-27T16:12:00Z">
        <w:r w:rsidR="001B4144" w:rsidDel="007E6CEE">
          <w:rPr>
            <w:rFonts w:ascii="Calibri" w:eastAsia="Times New Roman" w:hAnsi="Calibri" w:cs="Calibri"/>
            <w:color w:val="000000"/>
            <w:lang w:eastAsia="en-GB"/>
          </w:rPr>
          <w:delText xml:space="preserve">from the </w:delText>
        </w:r>
      </w:del>
      <w:del w:id="604" w:author="Tank Green" w:date="2018-03-27T16:13:00Z">
        <w:r w:rsidR="001B4144" w:rsidDel="007E6CEE">
          <w:rPr>
            <w:rFonts w:ascii="Calibri" w:eastAsia="Times New Roman" w:hAnsi="Calibri" w:cs="Calibri"/>
            <w:color w:val="000000"/>
            <w:lang w:eastAsia="en-GB"/>
          </w:rPr>
          <w:delText xml:space="preserve">60% of </w:delText>
        </w:r>
      </w:del>
      <w:del w:id="605" w:author="Tank Green" w:date="2018-03-27T16:12:00Z">
        <w:r w:rsidR="001B4144" w:rsidDel="007E6CEE">
          <w:rPr>
            <w:rFonts w:ascii="Calibri" w:eastAsia="Times New Roman" w:hAnsi="Calibri" w:cs="Calibri"/>
            <w:color w:val="000000"/>
            <w:lang w:eastAsia="en-GB"/>
          </w:rPr>
          <w:delText>pedestrian</w:delText>
        </w:r>
      </w:del>
      <w:del w:id="606" w:author="Tank Green" w:date="2018-03-27T16:13:00Z">
        <w:r w:rsidR="001B4144" w:rsidDel="007E6CEE">
          <w:rPr>
            <w:rFonts w:ascii="Calibri" w:eastAsia="Times New Roman" w:hAnsi="Calibri" w:cs="Calibri"/>
            <w:color w:val="000000"/>
            <w:lang w:eastAsia="en-GB"/>
          </w:rPr>
          <w:delText xml:space="preserve"> locations, 20% (</w:delText>
        </w:r>
      </w:del>
      <w:ins w:id="607" w:author="Tank Green" w:date="2018-03-27T16:13:00Z">
        <w:r w:rsidR="007E6CEE">
          <w:rPr>
            <w:rFonts w:ascii="Calibri" w:eastAsia="Times New Roman" w:hAnsi="Calibri" w:cs="Calibri"/>
            <w:color w:val="000000"/>
            <w:lang w:eastAsia="en-GB"/>
          </w:rPr>
          <w:t>(</w:t>
        </w:r>
      </w:ins>
      <w:del w:id="608" w:author="Tank Green" w:date="2018-03-27T16:13:00Z">
        <w:r w:rsidR="001B4144" w:rsidDel="007E6CEE">
          <w:rPr>
            <w:rFonts w:ascii="Calibri" w:eastAsia="Times New Roman" w:hAnsi="Calibri" w:cs="Calibri"/>
            <w:color w:val="000000"/>
            <w:lang w:eastAsia="en-GB"/>
          </w:rPr>
          <w:delText xml:space="preserve">around </w:delText>
        </w:r>
      </w:del>
      <w:ins w:id="609" w:author="Tank Green" w:date="2018-03-27T16:13:00Z">
        <w:r w:rsidR="007E6CEE">
          <w:rPr>
            <w:rFonts w:ascii="Calibri" w:eastAsia="Times New Roman" w:hAnsi="Calibri" w:cs="Calibri"/>
            <w:color w:val="000000"/>
            <w:lang w:eastAsia="en-GB"/>
          </w:rPr>
          <w:t xml:space="preserve">approximately </w:t>
        </w:r>
      </w:ins>
      <w:r w:rsidR="001B4144">
        <w:rPr>
          <w:rFonts w:ascii="Calibri" w:eastAsia="Times New Roman" w:hAnsi="Calibri" w:cs="Calibri"/>
          <w:color w:val="000000"/>
          <w:lang w:eastAsia="en-GB"/>
        </w:rPr>
        <w:t xml:space="preserve">90) are </w:t>
      </w:r>
      <w:del w:id="610" w:author="Tank Green" w:date="2018-03-27T16:14:00Z">
        <w:r w:rsidR="001B4144" w:rsidDel="007E6CEE">
          <w:rPr>
            <w:rFonts w:ascii="Calibri" w:eastAsia="Times New Roman" w:hAnsi="Calibri" w:cs="Calibri"/>
            <w:color w:val="000000"/>
            <w:lang w:eastAsia="en-GB"/>
          </w:rPr>
          <w:delText xml:space="preserve">actually </w:delText>
        </w:r>
      </w:del>
      <w:r w:rsidR="001B4144">
        <w:rPr>
          <w:rFonts w:ascii="Calibri" w:eastAsia="Times New Roman" w:hAnsi="Calibri" w:cs="Calibri"/>
          <w:color w:val="000000"/>
          <w:lang w:eastAsia="en-GB"/>
        </w:rPr>
        <w:t xml:space="preserve">located in </w:t>
      </w:r>
      <w:del w:id="611" w:author="Tank Green" w:date="2018-03-27T16:14:00Z">
        <w:r w:rsidR="001B4144" w:rsidDel="007E6CEE">
          <w:rPr>
            <w:rFonts w:ascii="Calibri" w:eastAsia="Times New Roman" w:hAnsi="Calibri" w:cs="Calibri"/>
            <w:color w:val="000000"/>
            <w:lang w:eastAsia="en-GB"/>
          </w:rPr>
          <w:delText xml:space="preserve">different </w:delText>
        </w:r>
      </w:del>
      <w:ins w:id="612" w:author="Tank Green" w:date="2018-03-27T16:14:00Z">
        <w:r w:rsidR="007E6CEE">
          <w:rPr>
            <w:rFonts w:ascii="Calibri" w:eastAsia="Times New Roman" w:hAnsi="Calibri" w:cs="Calibri"/>
            <w:color w:val="000000"/>
            <w:lang w:eastAsia="en-GB"/>
          </w:rPr>
          <w:t xml:space="preserve">various </w:t>
        </w:r>
      </w:ins>
      <w:r w:rsidR="001B4144">
        <w:rPr>
          <w:rFonts w:ascii="Calibri" w:eastAsia="Times New Roman" w:hAnsi="Calibri" w:cs="Calibri"/>
          <w:color w:val="000000"/>
          <w:lang w:eastAsia="en-GB"/>
        </w:rPr>
        <w:t xml:space="preserve">shopping centres, </w:t>
      </w:r>
      <w:ins w:id="613" w:author="Tank Green" w:date="2018-03-27T16:14:00Z">
        <w:r w:rsidR="007E6CEE">
          <w:rPr>
            <w:rFonts w:ascii="Calibri" w:eastAsia="Times New Roman" w:hAnsi="Calibri" w:cs="Calibri"/>
            <w:color w:val="000000"/>
            <w:lang w:eastAsia="en-GB"/>
          </w:rPr>
          <w:t xml:space="preserve">and </w:t>
        </w:r>
      </w:ins>
      <w:del w:id="614" w:author="Tank Green" w:date="2018-03-27T16:14:00Z">
        <w:r w:rsidR="001B4144" w:rsidDel="007E6CEE">
          <w:rPr>
            <w:rFonts w:ascii="Calibri" w:eastAsia="Times New Roman" w:hAnsi="Calibri" w:cs="Calibri"/>
            <w:color w:val="000000"/>
            <w:lang w:eastAsia="en-GB"/>
          </w:rPr>
          <w:delText xml:space="preserve">contributing </w:delText>
        </w:r>
      </w:del>
      <w:ins w:id="615" w:author="Tank Green" w:date="2018-03-27T16:14:00Z">
        <w:r w:rsidR="007E6CEE">
          <w:rPr>
            <w:rFonts w:ascii="Calibri" w:eastAsia="Times New Roman" w:hAnsi="Calibri" w:cs="Calibri"/>
            <w:color w:val="000000"/>
            <w:lang w:eastAsia="en-GB"/>
          </w:rPr>
          <w:t>contribute</w:t>
        </w:r>
      </w:ins>
      <w:ins w:id="616" w:author="Tank Green" w:date="2018-03-27T16:15:00Z">
        <w:r w:rsidR="007E6CEE">
          <w:rPr>
            <w:rFonts w:ascii="Calibri" w:eastAsia="Times New Roman" w:hAnsi="Calibri" w:cs="Calibri"/>
            <w:color w:val="000000"/>
            <w:lang w:eastAsia="en-GB"/>
          </w:rPr>
          <w:t xml:space="preserve"> just</w:t>
        </w:r>
      </w:ins>
      <w:ins w:id="617" w:author="Tank Green" w:date="2018-03-27T16:14:00Z">
        <w:r w:rsidR="007E6CEE">
          <w:rPr>
            <w:rFonts w:ascii="Calibri" w:eastAsia="Times New Roman" w:hAnsi="Calibri" w:cs="Calibri"/>
            <w:color w:val="000000"/>
            <w:lang w:eastAsia="en-GB"/>
          </w:rPr>
          <w:t xml:space="preserve"> </w:t>
        </w:r>
      </w:ins>
      <w:del w:id="618" w:author="Tank Green" w:date="2018-03-27T16:14:00Z">
        <w:r w:rsidR="001B4144" w:rsidDel="007E6CEE">
          <w:rPr>
            <w:rFonts w:ascii="Calibri" w:eastAsia="Times New Roman" w:hAnsi="Calibri" w:cs="Calibri"/>
            <w:color w:val="000000"/>
            <w:lang w:eastAsia="en-GB"/>
          </w:rPr>
          <w:delText xml:space="preserve">only with </w:delText>
        </w:r>
      </w:del>
      <w:r w:rsidR="001B4144">
        <w:rPr>
          <w:rFonts w:ascii="Calibri" w:eastAsia="Times New Roman" w:hAnsi="Calibri" w:cs="Calibri"/>
          <w:color w:val="000000"/>
          <w:lang w:eastAsia="en-GB"/>
        </w:rPr>
        <w:t xml:space="preserve">11% </w:t>
      </w:r>
      <w:del w:id="619" w:author="Tank Green" w:date="2018-03-27T16:14:00Z">
        <w:r w:rsidR="001B4144" w:rsidDel="007E6CEE">
          <w:rPr>
            <w:rFonts w:ascii="Calibri" w:eastAsia="Times New Roman" w:hAnsi="Calibri" w:cs="Calibri"/>
            <w:color w:val="000000"/>
            <w:lang w:eastAsia="en-GB"/>
          </w:rPr>
          <w:delText xml:space="preserve">towards </w:delText>
        </w:r>
      </w:del>
      <w:ins w:id="620" w:author="Tank Green" w:date="2018-03-27T16:14:00Z">
        <w:r w:rsidR="007E6CEE">
          <w:rPr>
            <w:rFonts w:ascii="Calibri" w:eastAsia="Times New Roman" w:hAnsi="Calibri" w:cs="Calibri"/>
            <w:color w:val="000000"/>
            <w:lang w:eastAsia="en-GB"/>
          </w:rPr>
          <w:t xml:space="preserve">of </w:t>
        </w:r>
      </w:ins>
      <w:r w:rsidR="001B4144">
        <w:rPr>
          <w:rFonts w:ascii="Calibri" w:eastAsia="Times New Roman" w:hAnsi="Calibri" w:cs="Calibri"/>
          <w:color w:val="000000"/>
          <w:lang w:eastAsia="en-GB"/>
        </w:rPr>
        <w:t>the total FF</w:t>
      </w:r>
      <w:ins w:id="621" w:author="Tank Green" w:date="2018-03-27T16:14:00Z">
        <w:r w:rsidR="007E6CEE">
          <w:rPr>
            <w:rFonts w:ascii="Calibri" w:eastAsia="Times New Roman" w:hAnsi="Calibri" w:cs="Calibri"/>
            <w:color w:val="000000"/>
            <w:lang w:eastAsia="en-GB"/>
          </w:rPr>
          <w:t xml:space="preserve"> counted</w:t>
        </w:r>
      </w:ins>
      <w:r w:rsidR="001B4144">
        <w:rPr>
          <w:rFonts w:ascii="Calibri" w:eastAsia="Times New Roman" w:hAnsi="Calibri" w:cs="Calibri"/>
          <w:color w:val="000000"/>
          <w:lang w:eastAsia="en-GB"/>
        </w:rPr>
        <w:t xml:space="preserve"> in January 2017. </w:t>
      </w:r>
    </w:p>
    <w:p w14:paraId="433AF1DD" w14:textId="4B24E2CC" w:rsidR="001B4144" w:rsidDel="007E6CEE" w:rsidRDefault="001B4144" w:rsidP="008F2D7B">
      <w:pPr>
        <w:spacing w:after="0" w:line="240" w:lineRule="auto"/>
        <w:jc w:val="both"/>
        <w:rPr>
          <w:del w:id="622" w:author="Tank Green" w:date="2018-03-27T16:15:00Z"/>
          <w:rFonts w:ascii="Calibri" w:eastAsia="Times New Roman" w:hAnsi="Calibri" w:cs="Calibri"/>
          <w:color w:val="000000"/>
          <w:lang w:eastAsia="en-GB"/>
        </w:rPr>
      </w:pPr>
    </w:p>
    <w:p w14:paraId="475D8A98" w14:textId="3390A265" w:rsidR="001B4144" w:rsidRDefault="001B4144" w:rsidP="001B414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In short, our index is fundamentally measuring</w:t>
      </w:r>
      <w:r w:rsidR="00BE6096">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FF on pedestrian/residential streets</w:t>
      </w:r>
      <w:ins w:id="623" w:author="Tank Green" w:date="2018-03-27T16:15:00Z">
        <w:r w:rsidR="007E6CEE">
          <w:rPr>
            <w:rFonts w:ascii="Calibri" w:eastAsia="Times New Roman" w:hAnsi="Calibri" w:cs="Calibri"/>
            <w:color w:val="000000"/>
            <w:lang w:eastAsia="en-GB"/>
          </w:rPr>
          <w:t xml:space="preserve"> as opposed to shopping centres. In</w:t>
        </w:r>
      </w:ins>
      <w:del w:id="624" w:author="Tank Green" w:date="2018-03-27T16:15:00Z">
        <w:r w:rsidDel="007E6CEE">
          <w:rPr>
            <w:rFonts w:ascii="Calibri" w:eastAsia="Times New Roman" w:hAnsi="Calibri" w:cs="Calibri"/>
            <w:color w:val="000000"/>
            <w:lang w:eastAsia="en-GB"/>
          </w:rPr>
          <w:delText>,</w:delText>
        </w:r>
      </w:del>
      <w:r>
        <w:rPr>
          <w:rFonts w:ascii="Calibri" w:eastAsia="Times New Roman" w:hAnsi="Calibri" w:cs="Calibri"/>
          <w:color w:val="000000"/>
          <w:lang w:eastAsia="en-GB"/>
        </w:rPr>
        <w:t xml:space="preserve"> particular</w:t>
      </w:r>
      <w:del w:id="625" w:author="Tank Green" w:date="2018-03-27T16:15:00Z">
        <w:r w:rsidDel="007E6CEE">
          <w:rPr>
            <w:rFonts w:ascii="Calibri" w:eastAsia="Times New Roman" w:hAnsi="Calibri" w:cs="Calibri"/>
            <w:color w:val="000000"/>
            <w:lang w:eastAsia="en-GB"/>
          </w:rPr>
          <w:delText>ly</w:delText>
        </w:r>
      </w:del>
      <w:r>
        <w:rPr>
          <w:rFonts w:ascii="Calibri" w:eastAsia="Times New Roman" w:hAnsi="Calibri" w:cs="Calibri"/>
          <w:color w:val="000000"/>
          <w:lang w:eastAsia="en-GB"/>
        </w:rPr>
        <w:t xml:space="preserve">, </w:t>
      </w:r>
      <w:ins w:id="626" w:author="Tank Green" w:date="2018-03-27T16:15:00Z">
        <w:r w:rsidR="007E6CEE">
          <w:rPr>
            <w:rFonts w:ascii="Calibri" w:eastAsia="Times New Roman" w:hAnsi="Calibri" w:cs="Calibri"/>
            <w:color w:val="000000"/>
            <w:lang w:eastAsia="en-GB"/>
          </w:rPr>
          <w:t xml:space="preserve">our FF index is a measure of </w:t>
        </w:r>
      </w:ins>
      <w:r w:rsidR="00BE6096">
        <w:rPr>
          <w:rFonts w:ascii="Calibri" w:eastAsia="Times New Roman" w:hAnsi="Calibri" w:cs="Calibri"/>
          <w:color w:val="000000"/>
          <w:lang w:eastAsia="en-GB"/>
        </w:rPr>
        <w:t>people</w:t>
      </w:r>
      <w:r>
        <w:rPr>
          <w:rFonts w:ascii="Calibri" w:eastAsia="Times New Roman" w:hAnsi="Calibri" w:cs="Calibri"/>
          <w:color w:val="000000"/>
          <w:lang w:eastAsia="en-GB"/>
        </w:rPr>
        <w:t xml:space="preserve"> walking on suburban</w:t>
      </w:r>
      <w:ins w:id="627" w:author="Tank Green" w:date="2018-03-27T16:16:00Z">
        <w:r w:rsidR="007E6CEE">
          <w:rPr>
            <w:rFonts w:ascii="Calibri" w:eastAsia="Times New Roman" w:hAnsi="Calibri" w:cs="Calibri"/>
            <w:color w:val="000000"/>
            <w:lang w:eastAsia="en-GB"/>
          </w:rPr>
          <w:t xml:space="preserve"> and pedestrianised</w:t>
        </w:r>
      </w:ins>
      <w:r>
        <w:rPr>
          <w:rFonts w:ascii="Calibri" w:eastAsia="Times New Roman" w:hAnsi="Calibri" w:cs="Calibri"/>
          <w:color w:val="000000"/>
          <w:lang w:eastAsia="en-GB"/>
        </w:rPr>
        <w:t xml:space="preserve"> high streets</w:t>
      </w:r>
      <w:del w:id="628" w:author="Tank Green" w:date="2018-03-27T16:16:00Z">
        <w:r w:rsidDel="007E6CEE">
          <w:rPr>
            <w:rFonts w:ascii="Calibri" w:eastAsia="Times New Roman" w:hAnsi="Calibri" w:cs="Calibri"/>
            <w:color w:val="000000"/>
            <w:lang w:eastAsia="en-GB"/>
          </w:rPr>
          <w:delText xml:space="preserve"> and strictly pedestrian ones (not shopping centres)</w:delText>
        </w:r>
      </w:del>
      <w:r>
        <w:rPr>
          <w:rFonts w:ascii="Calibri" w:eastAsia="Times New Roman" w:hAnsi="Calibri" w:cs="Calibri"/>
          <w:color w:val="000000"/>
          <w:lang w:eastAsia="en-GB"/>
        </w:rPr>
        <w:t xml:space="preserve">. </w:t>
      </w:r>
    </w:p>
    <w:p w14:paraId="6A9AC4DB" w14:textId="77777777" w:rsidR="001B4144" w:rsidRDefault="001B4144" w:rsidP="008F2D7B">
      <w:pPr>
        <w:spacing w:after="0" w:line="240" w:lineRule="auto"/>
        <w:jc w:val="both"/>
        <w:rPr>
          <w:rFonts w:ascii="Calibri" w:eastAsia="Times New Roman" w:hAnsi="Calibri" w:cs="Calibri"/>
          <w:color w:val="000000"/>
          <w:lang w:eastAsia="en-GB"/>
        </w:rPr>
      </w:pPr>
    </w:p>
    <w:p w14:paraId="4E7EE504" w14:textId="37265356" w:rsidR="00F857A6" w:rsidDel="006A238F" w:rsidRDefault="00F857A6" w:rsidP="008F2D7B">
      <w:pPr>
        <w:spacing w:after="0" w:line="240" w:lineRule="auto"/>
        <w:jc w:val="both"/>
        <w:rPr>
          <w:del w:id="629" w:author="Tank Green" w:date="2018-03-28T13:34:00Z"/>
          <w:rFonts w:ascii="Calibri" w:eastAsia="Times New Roman" w:hAnsi="Calibri" w:cs="Calibri"/>
          <w:color w:val="000000"/>
          <w:lang w:eastAsia="en-GB"/>
        </w:rPr>
      </w:pPr>
    </w:p>
    <w:p w14:paraId="09BEB719" w14:textId="77777777" w:rsidR="0047271E" w:rsidRDefault="00F857A6">
      <w:pPr>
        <w:keepNext/>
        <w:spacing w:after="0" w:line="240" w:lineRule="auto"/>
        <w:jc w:val="center"/>
        <w:rPr>
          <w:ins w:id="630" w:author="Tank Green" w:date="2018-03-27T16:02:00Z"/>
        </w:rPr>
        <w:pPrChange w:id="631" w:author="Tank Green" w:date="2018-03-27T16:02:00Z">
          <w:pPr>
            <w:spacing w:after="0" w:line="240" w:lineRule="auto"/>
            <w:jc w:val="center"/>
          </w:pPr>
        </w:pPrChange>
      </w:pPr>
      <w:r w:rsidRPr="00F857A6">
        <w:rPr>
          <w:rFonts w:ascii="Calibri" w:eastAsia="Times New Roman" w:hAnsi="Calibri" w:cs="Calibri"/>
          <w:noProof/>
          <w:color w:val="000000"/>
          <w:lang w:eastAsia="en-GB"/>
        </w:rPr>
        <w:drawing>
          <wp:inline distT="0" distB="0" distL="0" distR="0" wp14:anchorId="02A97E17" wp14:editId="3B56D9A0">
            <wp:extent cx="3506437" cy="1870545"/>
            <wp:effectExtent l="0" t="0" r="0" b="0"/>
            <wp:docPr id="2" name="Picture 2" descr="C:\2017\ldc\indicator\oneHour\figures\type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tree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0966" cy="1883630"/>
                    </a:xfrm>
                    <a:prstGeom prst="rect">
                      <a:avLst/>
                    </a:prstGeom>
                    <a:noFill/>
                    <a:ln>
                      <a:noFill/>
                    </a:ln>
                  </pic:spPr>
                </pic:pic>
              </a:graphicData>
            </a:graphic>
          </wp:inline>
        </w:drawing>
      </w:r>
    </w:p>
    <w:p w14:paraId="7524B406" w14:textId="3B056BC1" w:rsidR="00F03B53" w:rsidRDefault="0047271E">
      <w:pPr>
        <w:pStyle w:val="Caption"/>
        <w:jc w:val="center"/>
        <w:rPr>
          <w:rFonts w:ascii="Calibri" w:eastAsia="Times New Roman" w:hAnsi="Calibri" w:cs="Calibri"/>
          <w:color w:val="000000"/>
          <w:lang w:eastAsia="en-GB"/>
        </w:rPr>
        <w:pPrChange w:id="632" w:author="Tank Green" w:date="2018-03-27T16:02:00Z">
          <w:pPr>
            <w:spacing w:after="0" w:line="240" w:lineRule="auto"/>
            <w:jc w:val="center"/>
          </w:pPr>
        </w:pPrChange>
      </w:pPr>
      <w:bookmarkStart w:id="633" w:name="_Ref509929877"/>
      <w:ins w:id="634" w:author="Tank Green" w:date="2018-03-27T16:02:00Z">
        <w:r>
          <w:t xml:space="preserve">Figure </w:t>
        </w:r>
      </w:ins>
      <w:ins w:id="635" w:author="Tank Green" w:date="2018-03-28T10:37:00Z">
        <w:r w:rsidR="003A175C">
          <w:fldChar w:fldCharType="begin"/>
        </w:r>
        <w:r w:rsidR="003A175C">
          <w:instrText xml:space="preserve"> SEQ Figure \* ARABIC </w:instrText>
        </w:r>
      </w:ins>
      <w:r w:rsidR="003A175C">
        <w:fldChar w:fldCharType="separate"/>
      </w:r>
      <w:ins w:id="636" w:author="Tank Green" w:date="2018-03-28T11:10:00Z">
        <w:r w:rsidR="008F0C9E">
          <w:rPr>
            <w:noProof/>
          </w:rPr>
          <w:t>6</w:t>
        </w:r>
      </w:ins>
      <w:ins w:id="637" w:author="Tank Green" w:date="2018-03-28T10:37:00Z">
        <w:r w:rsidR="003A175C">
          <w:fldChar w:fldCharType="end"/>
        </w:r>
      </w:ins>
      <w:bookmarkEnd w:id="633"/>
      <w:ins w:id="638" w:author="Tank Green" w:date="2018-03-27T16:02:00Z">
        <w:r>
          <w:t xml:space="preserve">. </w:t>
        </w:r>
        <w:r w:rsidRPr="00454C06">
          <w:t>September 2017 probability distribution by type of street. The strong bias towards the pedestrian/residential street type is evident: 55% of sensors are located here, whereas the trunk type of location only contains 1% of sensors.</w:t>
        </w:r>
      </w:ins>
    </w:p>
    <w:p w14:paraId="1C1B47C3" w14:textId="6A9387D4" w:rsidR="00F55E20" w:rsidDel="0047271E" w:rsidRDefault="00F03B53" w:rsidP="00ED0A67">
      <w:pPr>
        <w:spacing w:after="0" w:line="240" w:lineRule="auto"/>
        <w:jc w:val="both"/>
        <w:rPr>
          <w:del w:id="639" w:author="Tank Green" w:date="2018-03-27T16:02:00Z"/>
          <w:rFonts w:ascii="Calibri" w:eastAsia="Times New Roman" w:hAnsi="Calibri" w:cs="Calibri"/>
          <w:color w:val="000000"/>
          <w:lang w:eastAsia="en-GB"/>
        </w:rPr>
      </w:pPr>
      <w:del w:id="640" w:author="Tank Green" w:date="2018-03-27T16:02:00Z">
        <w:r w:rsidDel="0047271E">
          <w:rPr>
            <w:rFonts w:ascii="Calibri" w:eastAsia="Times New Roman" w:hAnsi="Calibri" w:cs="Calibri"/>
            <w:color w:val="000000"/>
            <w:lang w:eastAsia="en-GB"/>
          </w:rPr>
          <w:lastRenderedPageBreak/>
          <w:delText xml:space="preserve">Figure 5. </w:delText>
        </w:r>
        <w:r w:rsidR="00F857A6" w:rsidDel="0047271E">
          <w:rPr>
            <w:rFonts w:ascii="Calibri" w:eastAsia="Times New Roman" w:hAnsi="Calibri" w:cs="Calibri"/>
            <w:color w:val="000000"/>
            <w:lang w:eastAsia="en-GB"/>
          </w:rPr>
          <w:delText>September</w:delText>
        </w:r>
        <w:r w:rsidDel="0047271E">
          <w:rPr>
            <w:rFonts w:ascii="Calibri" w:eastAsia="Times New Roman" w:hAnsi="Calibri" w:cs="Calibri"/>
            <w:color w:val="000000"/>
            <w:lang w:eastAsia="en-GB"/>
          </w:rPr>
          <w:delText xml:space="preserve"> 2017 </w:delText>
        </w:r>
        <w:r w:rsidR="001B4144" w:rsidDel="0047271E">
          <w:rPr>
            <w:rFonts w:ascii="Calibri" w:eastAsia="Times New Roman" w:hAnsi="Calibri" w:cs="Calibri"/>
            <w:color w:val="000000"/>
            <w:lang w:eastAsia="en-GB"/>
          </w:rPr>
          <w:delText>probability dist</w:delText>
        </w:r>
        <w:r w:rsidDel="0047271E">
          <w:rPr>
            <w:rFonts w:ascii="Calibri" w:eastAsia="Times New Roman" w:hAnsi="Calibri" w:cs="Calibri"/>
            <w:color w:val="000000"/>
            <w:lang w:eastAsia="en-GB"/>
          </w:rPr>
          <w:delText xml:space="preserve">ribution by type of street. </w:delText>
        </w:r>
        <w:r w:rsidR="00F857A6" w:rsidDel="0047271E">
          <w:rPr>
            <w:rFonts w:ascii="Calibri" w:eastAsia="Times New Roman" w:hAnsi="Calibri" w:cs="Calibri"/>
            <w:color w:val="000000"/>
            <w:lang w:eastAsia="en-GB"/>
          </w:rPr>
          <w:delText xml:space="preserve">The strong bias towards the </w:delText>
        </w:r>
        <w:r w:rsidDel="0047271E">
          <w:rPr>
            <w:rFonts w:ascii="Calibri" w:eastAsia="Times New Roman" w:hAnsi="Calibri" w:cs="Calibri"/>
            <w:color w:val="000000"/>
            <w:lang w:eastAsia="en-GB"/>
          </w:rPr>
          <w:delText>pedestrian</w:delText>
        </w:r>
        <w:r w:rsidR="00F857A6" w:rsidDel="0047271E">
          <w:rPr>
            <w:rFonts w:ascii="Calibri" w:eastAsia="Times New Roman" w:hAnsi="Calibri" w:cs="Calibri"/>
            <w:color w:val="000000"/>
            <w:lang w:eastAsia="en-GB"/>
          </w:rPr>
          <w:delText>/residential</w:delText>
        </w:r>
        <w:r w:rsidDel="0047271E">
          <w:rPr>
            <w:rFonts w:ascii="Calibri" w:eastAsia="Times New Roman" w:hAnsi="Calibri" w:cs="Calibri"/>
            <w:color w:val="000000"/>
            <w:lang w:eastAsia="en-GB"/>
          </w:rPr>
          <w:delText xml:space="preserve"> type </w:delText>
        </w:r>
        <w:r w:rsidR="00F857A6" w:rsidDel="0047271E">
          <w:rPr>
            <w:rFonts w:ascii="Calibri" w:eastAsia="Times New Roman" w:hAnsi="Calibri" w:cs="Calibri"/>
            <w:color w:val="000000"/>
            <w:lang w:eastAsia="en-GB"/>
          </w:rPr>
          <w:delText>is evident</w:delText>
        </w:r>
      </w:del>
      <w:del w:id="641" w:author="Tank Green" w:date="2018-03-27T16:00:00Z">
        <w:r w:rsidR="00F857A6" w:rsidDel="0047271E">
          <w:rPr>
            <w:rFonts w:ascii="Calibri" w:eastAsia="Times New Roman" w:hAnsi="Calibri" w:cs="Calibri"/>
            <w:color w:val="000000"/>
            <w:lang w:eastAsia="en-GB"/>
          </w:rPr>
          <w:delText xml:space="preserve">, as is contributing </w:delText>
        </w:r>
        <w:r w:rsidR="00BF53F2" w:rsidDel="0047271E">
          <w:rPr>
            <w:rFonts w:ascii="Calibri" w:eastAsia="Times New Roman" w:hAnsi="Calibri" w:cs="Calibri"/>
            <w:noProof/>
            <w:color w:val="000000"/>
            <w:lang w:eastAsia="en-GB"/>
          </w:rPr>
          <w:delText>to</w:delText>
        </w:r>
      </w:del>
      <w:del w:id="642" w:author="Tank Green" w:date="2018-03-27T16:01:00Z">
        <w:r w:rsidR="001B4144" w:rsidDel="0047271E">
          <w:rPr>
            <w:rFonts w:ascii="Calibri" w:eastAsia="Times New Roman" w:hAnsi="Calibri" w:cs="Calibri"/>
            <w:color w:val="000000"/>
            <w:lang w:eastAsia="en-GB"/>
          </w:rPr>
          <w:delText xml:space="preserve"> </w:delText>
        </w:r>
        <w:r w:rsidDel="0047271E">
          <w:rPr>
            <w:rFonts w:ascii="Calibri" w:eastAsia="Times New Roman" w:hAnsi="Calibri" w:cs="Calibri"/>
            <w:color w:val="000000"/>
            <w:lang w:eastAsia="en-GB"/>
          </w:rPr>
          <w:delText>contributes</w:delText>
        </w:r>
      </w:del>
      <w:del w:id="643" w:author="Tank Green" w:date="2018-03-27T16:02:00Z">
        <w:r w:rsidDel="0047271E">
          <w:rPr>
            <w:rFonts w:ascii="Calibri" w:eastAsia="Times New Roman" w:hAnsi="Calibri" w:cs="Calibri"/>
            <w:color w:val="000000"/>
            <w:lang w:eastAsia="en-GB"/>
          </w:rPr>
          <w:delText xml:space="preserve"> </w:delText>
        </w:r>
      </w:del>
      <w:del w:id="644" w:author="Tank Green" w:date="2018-03-27T16:01:00Z">
        <w:r w:rsidR="00776B61" w:rsidDel="0047271E">
          <w:rPr>
            <w:rFonts w:ascii="Calibri" w:eastAsia="Times New Roman" w:hAnsi="Calibri" w:cs="Calibri"/>
            <w:noProof/>
            <w:color w:val="000000"/>
            <w:lang w:eastAsia="en-GB"/>
          </w:rPr>
          <w:delText>to</w:delText>
        </w:r>
        <w:r w:rsidDel="0047271E">
          <w:rPr>
            <w:rFonts w:ascii="Calibri" w:eastAsia="Times New Roman" w:hAnsi="Calibri" w:cs="Calibri"/>
            <w:color w:val="000000"/>
            <w:lang w:eastAsia="en-GB"/>
          </w:rPr>
          <w:delText xml:space="preserve"> </w:delText>
        </w:r>
      </w:del>
      <w:del w:id="645" w:author="Tank Green" w:date="2018-03-27T16:02:00Z">
        <w:r w:rsidR="001B4144" w:rsidDel="0047271E">
          <w:rPr>
            <w:rFonts w:ascii="Calibri" w:eastAsia="Times New Roman" w:hAnsi="Calibri" w:cs="Calibri"/>
            <w:color w:val="000000"/>
            <w:lang w:eastAsia="en-GB"/>
          </w:rPr>
          <w:delText>55%</w:delText>
        </w:r>
      </w:del>
      <w:del w:id="646" w:author="Tank Green" w:date="2018-03-27T16:01:00Z">
        <w:r w:rsidDel="0047271E">
          <w:rPr>
            <w:rFonts w:ascii="Calibri" w:eastAsia="Times New Roman" w:hAnsi="Calibri" w:cs="Calibri"/>
            <w:color w:val="000000"/>
            <w:lang w:eastAsia="en-GB"/>
          </w:rPr>
          <w:delText xml:space="preserve">, while the </w:delText>
        </w:r>
      </w:del>
      <w:del w:id="647" w:author="Tank Green" w:date="2018-03-27T16:02:00Z">
        <w:r w:rsidDel="0047271E">
          <w:rPr>
            <w:rFonts w:ascii="Calibri" w:eastAsia="Times New Roman" w:hAnsi="Calibri" w:cs="Calibri"/>
            <w:color w:val="000000"/>
            <w:lang w:eastAsia="en-GB"/>
          </w:rPr>
          <w:delText xml:space="preserve">trunk type only </w:delText>
        </w:r>
        <w:r w:rsidR="001B4144" w:rsidDel="0047271E">
          <w:rPr>
            <w:rFonts w:ascii="Calibri" w:eastAsia="Times New Roman" w:hAnsi="Calibri" w:cs="Calibri"/>
            <w:color w:val="000000"/>
            <w:lang w:eastAsia="en-GB"/>
          </w:rPr>
          <w:delText>1%</w:delText>
        </w:r>
        <w:r w:rsidDel="0047271E">
          <w:rPr>
            <w:rFonts w:ascii="Calibri" w:eastAsia="Times New Roman" w:hAnsi="Calibri" w:cs="Calibri"/>
            <w:color w:val="000000"/>
            <w:lang w:eastAsia="en-GB"/>
          </w:rPr>
          <w:delText xml:space="preserve">. </w:delText>
        </w:r>
      </w:del>
    </w:p>
    <w:p w14:paraId="5D9CC7CC" w14:textId="38CEC37B" w:rsidR="00251B82" w:rsidDel="0047271E" w:rsidRDefault="00251B82" w:rsidP="00ED0A67">
      <w:pPr>
        <w:spacing w:after="0" w:line="240" w:lineRule="auto"/>
        <w:jc w:val="both"/>
        <w:rPr>
          <w:del w:id="648" w:author="Tank Green" w:date="2018-03-27T16:02:00Z"/>
          <w:rFonts w:ascii="Calibri" w:eastAsia="Times New Roman" w:hAnsi="Calibri" w:cs="Calibri"/>
          <w:color w:val="000000"/>
          <w:lang w:eastAsia="en-GB"/>
        </w:rPr>
      </w:pPr>
    </w:p>
    <w:p w14:paraId="62A9D3A5" w14:textId="6F2E1C00" w:rsidR="00B3160C" w:rsidDel="0047271E" w:rsidRDefault="00B3160C" w:rsidP="00ED0A67">
      <w:pPr>
        <w:spacing w:after="0" w:line="240" w:lineRule="auto"/>
        <w:jc w:val="both"/>
        <w:rPr>
          <w:del w:id="649" w:author="Tank Green" w:date="2018-03-27T16:02:00Z"/>
          <w:rFonts w:ascii="Calibri" w:eastAsia="Times New Roman" w:hAnsi="Calibri" w:cs="Calibri"/>
          <w:color w:val="000000"/>
          <w:lang w:eastAsia="en-GB"/>
        </w:rPr>
      </w:pPr>
    </w:p>
    <w:p w14:paraId="2829486B" w14:textId="5FEF1086" w:rsidR="00EA5FE3" w:rsidRDefault="006F429D" w:rsidP="006F429D">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An interesting finding from this street </w:t>
      </w:r>
      <w:ins w:id="650" w:author="Tank Green" w:date="2018-03-27T16:21:00Z">
        <w:r w:rsidR="00A211CE">
          <w:rPr>
            <w:rFonts w:ascii="Calibri" w:eastAsia="Times New Roman" w:hAnsi="Calibri" w:cs="Calibri"/>
            <w:color w:val="000000"/>
            <w:lang w:eastAsia="en-GB"/>
          </w:rPr>
          <w:t xml:space="preserve">type </w:t>
        </w:r>
      </w:ins>
      <w:r>
        <w:rPr>
          <w:rFonts w:ascii="Calibri" w:eastAsia="Times New Roman" w:hAnsi="Calibri" w:cs="Calibri"/>
          <w:color w:val="000000"/>
          <w:lang w:eastAsia="en-GB"/>
        </w:rPr>
        <w:t>analysis is that each type of street has its own characteristic FF signal (FF as</w:t>
      </w:r>
      <w:r w:rsidR="00BF53F2">
        <w:rPr>
          <w:rFonts w:ascii="Calibri" w:eastAsia="Times New Roman" w:hAnsi="Calibri" w:cs="Calibri"/>
          <w:color w:val="000000"/>
          <w:lang w:eastAsia="en-GB"/>
        </w:rPr>
        <w:t xml:space="preserve"> a</w:t>
      </w:r>
      <w:r>
        <w:rPr>
          <w:rFonts w:ascii="Calibri" w:eastAsia="Times New Roman" w:hAnsi="Calibri" w:cs="Calibri"/>
          <w:color w:val="000000"/>
          <w:lang w:eastAsia="en-GB"/>
        </w:rPr>
        <w:t xml:space="preserve"> </w:t>
      </w:r>
      <w:r w:rsidRPr="00BF53F2">
        <w:rPr>
          <w:rFonts w:ascii="Calibri" w:eastAsia="Times New Roman" w:hAnsi="Calibri" w:cs="Calibri"/>
          <w:noProof/>
          <w:color w:val="000000"/>
          <w:lang w:eastAsia="en-GB"/>
        </w:rPr>
        <w:t>function</w:t>
      </w:r>
      <w:r>
        <w:rPr>
          <w:rFonts w:ascii="Calibri" w:eastAsia="Times New Roman" w:hAnsi="Calibri" w:cs="Calibri"/>
          <w:color w:val="000000"/>
          <w:lang w:eastAsia="en-GB"/>
        </w:rPr>
        <w:t xml:space="preserve"> of time) and this signal does</w:t>
      </w:r>
      <w:ins w:id="651" w:author="Tank Green" w:date="2018-03-27T16:21:00Z">
        <w:r w:rsidR="00A211CE">
          <w:rPr>
            <w:rFonts w:ascii="Calibri" w:eastAsia="Times New Roman" w:hAnsi="Calibri" w:cs="Calibri"/>
            <w:color w:val="000000"/>
            <w:lang w:eastAsia="en-GB"/>
          </w:rPr>
          <w:t xml:space="preserve"> </w:t>
        </w:r>
      </w:ins>
      <w:del w:id="652" w:author="Tank Green" w:date="2018-03-27T16:21:00Z">
        <w:r w:rsidDel="00A211CE">
          <w:rPr>
            <w:rFonts w:ascii="Calibri" w:eastAsia="Times New Roman" w:hAnsi="Calibri" w:cs="Calibri"/>
            <w:color w:val="000000"/>
            <w:lang w:eastAsia="en-GB"/>
          </w:rPr>
          <w:delText xml:space="preserve">n’t </w:delText>
        </w:r>
      </w:del>
      <w:ins w:id="653" w:author="Tank Green" w:date="2018-03-27T16:21:00Z">
        <w:r w:rsidR="00A211CE">
          <w:rPr>
            <w:rFonts w:ascii="Calibri" w:eastAsia="Times New Roman" w:hAnsi="Calibri" w:cs="Calibri"/>
            <w:color w:val="000000"/>
            <w:lang w:eastAsia="en-GB"/>
          </w:rPr>
          <w:t xml:space="preserve">not </w:t>
        </w:r>
      </w:ins>
      <w:r>
        <w:rPr>
          <w:rFonts w:ascii="Calibri" w:eastAsia="Times New Roman" w:hAnsi="Calibri" w:cs="Calibri"/>
          <w:color w:val="000000"/>
          <w:lang w:eastAsia="en-GB"/>
        </w:rPr>
        <w:t>depend on the type of business</w:t>
      </w:r>
      <w:ins w:id="654" w:author="Tank Green" w:date="2018-03-27T16:21:00Z">
        <w:r w:rsidR="00A211CE">
          <w:rPr>
            <w:rFonts w:ascii="Calibri" w:eastAsia="Times New Roman" w:hAnsi="Calibri" w:cs="Calibri"/>
            <w:color w:val="000000"/>
            <w:lang w:eastAsia="en-GB"/>
          </w:rPr>
          <w:t>. I</w:t>
        </w:r>
      </w:ins>
      <w:del w:id="655" w:author="Tank Green" w:date="2018-03-27T16:21:00Z">
        <w:r w:rsidR="00A21C1F" w:rsidDel="00A211CE">
          <w:rPr>
            <w:rFonts w:ascii="Calibri" w:eastAsia="Times New Roman" w:hAnsi="Calibri" w:cs="Calibri"/>
            <w:color w:val="000000"/>
            <w:lang w:eastAsia="en-GB"/>
          </w:rPr>
          <w:delText>, i</w:delText>
        </w:r>
      </w:del>
      <w:r w:rsidR="00A21C1F">
        <w:rPr>
          <w:rFonts w:ascii="Calibri" w:eastAsia="Times New Roman" w:hAnsi="Calibri" w:cs="Calibri"/>
          <w:color w:val="000000"/>
          <w:lang w:eastAsia="en-GB"/>
        </w:rPr>
        <w:t>n fact, s</w:t>
      </w:r>
      <w:r w:rsidR="00A21C1F" w:rsidRPr="005C2604">
        <w:rPr>
          <w:rFonts w:ascii="Calibri" w:eastAsia="Times New Roman" w:hAnsi="Calibri" w:cs="Calibri"/>
          <w:color w:val="000000"/>
          <w:lang w:eastAsia="en-GB"/>
        </w:rPr>
        <w:t>hops of the same type can generate</w:t>
      </w:r>
      <w:r w:rsidR="00A21C1F">
        <w:rPr>
          <w:rFonts w:ascii="Calibri" w:eastAsia="Times New Roman" w:hAnsi="Calibri" w:cs="Calibri"/>
          <w:color w:val="000000"/>
          <w:lang w:eastAsia="en-GB"/>
        </w:rPr>
        <w:t xml:space="preserve"> a whole variety of signals and values. </w:t>
      </w:r>
      <w:ins w:id="656" w:author="Tank Green" w:date="2018-03-27T16:21:00Z">
        <w:r w:rsidR="00A211CE">
          <w:rPr>
            <w:rFonts w:ascii="Calibri" w:eastAsia="Times New Roman" w:hAnsi="Calibri" w:cs="Calibri"/>
            <w:color w:val="000000"/>
            <w:lang w:eastAsia="en-GB"/>
          </w:rPr>
          <w:t xml:space="preserve">From this, we inferred that </w:t>
        </w:r>
      </w:ins>
      <w:del w:id="657" w:author="Tank Green" w:date="2018-03-27T16:22:00Z">
        <w:r w:rsidR="00EA5FE3" w:rsidDel="00A211CE">
          <w:rPr>
            <w:rFonts w:ascii="Calibri" w:eastAsia="Times New Roman" w:hAnsi="Calibri" w:cs="Calibri"/>
            <w:color w:val="000000"/>
            <w:lang w:eastAsia="en-GB"/>
          </w:rPr>
          <w:delText xml:space="preserve">This led us to believe that </w:delText>
        </w:r>
        <w:r w:rsidDel="00A211CE">
          <w:rPr>
            <w:rFonts w:ascii="Calibri" w:eastAsia="Times New Roman" w:hAnsi="Calibri" w:cs="Calibri"/>
            <w:color w:val="000000"/>
            <w:lang w:eastAsia="en-GB"/>
          </w:rPr>
          <w:delText>these</w:delText>
        </w:r>
      </w:del>
      <w:ins w:id="658" w:author="Tank Green" w:date="2018-03-27T16:22:00Z">
        <w:r w:rsidR="00A211CE">
          <w:rPr>
            <w:rFonts w:ascii="Calibri" w:eastAsia="Times New Roman" w:hAnsi="Calibri" w:cs="Calibri"/>
            <w:color w:val="000000"/>
            <w:lang w:eastAsia="en-GB"/>
          </w:rPr>
          <w:t>the</w:t>
        </w:r>
      </w:ins>
      <w:r>
        <w:rPr>
          <w:rFonts w:ascii="Calibri" w:eastAsia="Times New Roman" w:hAnsi="Calibri" w:cs="Calibri"/>
          <w:color w:val="000000"/>
          <w:lang w:eastAsia="en-GB"/>
        </w:rPr>
        <w:t xml:space="preserve"> sensors are </w:t>
      </w:r>
      <w:ins w:id="659" w:author="Tank Green" w:date="2018-03-27T16:22:00Z">
        <w:r w:rsidR="00A211CE">
          <w:rPr>
            <w:rFonts w:ascii="Calibri" w:eastAsia="Times New Roman" w:hAnsi="Calibri" w:cs="Calibri"/>
            <w:color w:val="000000"/>
            <w:lang w:eastAsia="en-GB"/>
          </w:rPr>
          <w:t xml:space="preserve">not </w:t>
        </w:r>
      </w:ins>
      <w:r>
        <w:rPr>
          <w:rFonts w:ascii="Calibri" w:eastAsia="Times New Roman" w:hAnsi="Calibri" w:cs="Calibri"/>
          <w:color w:val="000000"/>
          <w:lang w:eastAsia="en-GB"/>
        </w:rPr>
        <w:t xml:space="preserve">capturing </w:t>
      </w:r>
      <w:del w:id="660" w:author="Tank Green" w:date="2018-03-27T16:22:00Z">
        <w:r w:rsidDel="00A211CE">
          <w:rPr>
            <w:rFonts w:ascii="Calibri" w:eastAsia="Times New Roman" w:hAnsi="Calibri" w:cs="Calibri"/>
            <w:color w:val="000000"/>
            <w:lang w:eastAsia="en-GB"/>
          </w:rPr>
          <w:delText xml:space="preserve">not </w:delText>
        </w:r>
      </w:del>
      <w:r>
        <w:rPr>
          <w:rFonts w:ascii="Calibri" w:eastAsia="Times New Roman" w:hAnsi="Calibri" w:cs="Calibri"/>
          <w:color w:val="000000"/>
          <w:lang w:eastAsia="en-GB"/>
        </w:rPr>
        <w:t>the FF generated by a</w:t>
      </w:r>
      <w:ins w:id="661" w:author="Tank Green" w:date="2018-03-27T16:22:00Z">
        <w:r w:rsidR="00A211CE">
          <w:rPr>
            <w:rFonts w:ascii="Calibri" w:eastAsia="Times New Roman" w:hAnsi="Calibri" w:cs="Calibri"/>
            <w:color w:val="000000"/>
            <w:lang w:eastAsia="en-GB"/>
          </w:rPr>
          <w:t>ny</w:t>
        </w:r>
      </w:ins>
      <w:r>
        <w:rPr>
          <w:rFonts w:ascii="Calibri" w:eastAsia="Times New Roman" w:hAnsi="Calibri" w:cs="Calibri"/>
          <w:color w:val="000000"/>
          <w:lang w:eastAsia="en-GB"/>
        </w:rPr>
        <w:t xml:space="preserve"> particular business</w:t>
      </w:r>
      <w:r w:rsidR="00673C17">
        <w:rPr>
          <w:rFonts w:ascii="Calibri" w:eastAsia="Times New Roman" w:hAnsi="Calibri" w:cs="Calibri"/>
          <w:color w:val="000000"/>
          <w:lang w:eastAsia="en-GB"/>
        </w:rPr>
        <w:t xml:space="preserve">, but </w:t>
      </w:r>
      <w:ins w:id="662" w:author="Tank Green" w:date="2018-03-27T16:22:00Z">
        <w:r w:rsidR="00A211CE">
          <w:rPr>
            <w:rFonts w:ascii="Calibri" w:eastAsia="Times New Roman" w:hAnsi="Calibri" w:cs="Calibri"/>
            <w:color w:val="000000"/>
            <w:lang w:eastAsia="en-GB"/>
          </w:rPr>
          <w:t xml:space="preserve">instead are capturing </w:t>
        </w:r>
      </w:ins>
      <w:r w:rsidR="00673C17">
        <w:rPr>
          <w:rFonts w:ascii="Calibri" w:eastAsia="Times New Roman" w:hAnsi="Calibri" w:cs="Calibri"/>
          <w:color w:val="000000"/>
          <w:lang w:eastAsia="en-GB"/>
        </w:rPr>
        <w:t xml:space="preserve">the FF </w:t>
      </w:r>
      <w:r w:rsidR="00D167A7">
        <w:rPr>
          <w:rFonts w:ascii="Calibri" w:eastAsia="Times New Roman" w:hAnsi="Calibri" w:cs="Calibri"/>
          <w:color w:val="000000"/>
          <w:lang w:eastAsia="en-GB"/>
        </w:rPr>
        <w:t xml:space="preserve">produced </w:t>
      </w:r>
      <w:ins w:id="663" w:author="Tank Green" w:date="2018-03-27T16:27:00Z">
        <w:r w:rsidR="000B52A6">
          <w:rPr>
            <w:rFonts w:ascii="Calibri" w:eastAsia="Times New Roman" w:hAnsi="Calibri" w:cs="Calibri"/>
            <w:color w:val="000000"/>
            <w:lang w:eastAsia="en-GB"/>
          </w:rPr>
          <w:t>more broadly by the characteristics of</w:t>
        </w:r>
      </w:ins>
      <w:del w:id="664" w:author="Tank Green" w:date="2018-03-27T16:27:00Z">
        <w:r w:rsidR="00D167A7" w:rsidDel="000B52A6">
          <w:rPr>
            <w:rFonts w:ascii="Calibri" w:eastAsia="Times New Roman" w:hAnsi="Calibri" w:cs="Calibri"/>
            <w:color w:val="000000"/>
            <w:lang w:eastAsia="en-GB"/>
          </w:rPr>
          <w:delText>by</w:delText>
        </w:r>
      </w:del>
      <w:r w:rsidR="00D167A7">
        <w:rPr>
          <w:rFonts w:ascii="Calibri" w:eastAsia="Times New Roman" w:hAnsi="Calibri" w:cs="Calibri"/>
          <w:color w:val="000000"/>
          <w:lang w:eastAsia="en-GB"/>
        </w:rPr>
        <w:t xml:space="preserve"> the </w:t>
      </w:r>
      <w:ins w:id="665" w:author="Tank Green" w:date="2018-03-27T16:22:00Z">
        <w:r w:rsidR="00A211CE">
          <w:rPr>
            <w:rFonts w:ascii="Calibri" w:eastAsia="Times New Roman" w:hAnsi="Calibri" w:cs="Calibri"/>
            <w:color w:val="000000"/>
            <w:lang w:eastAsia="en-GB"/>
          </w:rPr>
          <w:t>area</w:t>
        </w:r>
      </w:ins>
      <w:ins w:id="666" w:author="Tank Green" w:date="2018-03-27T16:27:00Z">
        <w:r w:rsidR="000B52A6">
          <w:rPr>
            <w:rFonts w:ascii="Calibri" w:eastAsia="Times New Roman" w:hAnsi="Calibri" w:cs="Calibri"/>
            <w:color w:val="000000"/>
            <w:lang w:eastAsia="en-GB"/>
          </w:rPr>
          <w:t>s</w:t>
        </w:r>
      </w:ins>
      <w:ins w:id="667" w:author="Tank Green" w:date="2018-03-27T16:22:00Z">
        <w:r w:rsidR="00A211CE">
          <w:rPr>
            <w:rFonts w:ascii="Calibri" w:eastAsia="Times New Roman" w:hAnsi="Calibri" w:cs="Calibri"/>
            <w:color w:val="000000"/>
            <w:lang w:eastAsia="en-GB"/>
          </w:rPr>
          <w:t xml:space="preserve"> </w:t>
        </w:r>
      </w:ins>
      <w:del w:id="668" w:author="Tank Green" w:date="2018-03-27T16:22:00Z">
        <w:r w:rsidR="00D167A7" w:rsidDel="00A211CE">
          <w:rPr>
            <w:rFonts w:ascii="Calibri" w:eastAsia="Times New Roman" w:hAnsi="Calibri" w:cs="Calibri"/>
            <w:color w:val="000000"/>
            <w:lang w:eastAsia="en-GB"/>
          </w:rPr>
          <w:delText xml:space="preserve">local </w:delText>
        </w:r>
      </w:del>
      <w:del w:id="669" w:author="Tank Green" w:date="2018-03-27T16:27:00Z">
        <w:r w:rsidR="00D167A7" w:rsidDel="000B52A6">
          <w:rPr>
            <w:rFonts w:ascii="Calibri" w:eastAsia="Times New Roman" w:hAnsi="Calibri" w:cs="Calibri"/>
            <w:color w:val="000000"/>
            <w:lang w:eastAsia="en-GB"/>
          </w:rPr>
          <w:delText xml:space="preserve">characteristics from the </w:delText>
        </w:r>
      </w:del>
      <w:ins w:id="670" w:author="Tank Green" w:date="2018-03-27T16:22:00Z">
        <w:r w:rsidR="00A211CE">
          <w:rPr>
            <w:rFonts w:ascii="Calibri" w:eastAsia="Times New Roman" w:hAnsi="Calibri" w:cs="Calibri"/>
            <w:color w:val="000000"/>
            <w:lang w:eastAsia="en-GB"/>
          </w:rPr>
          <w:t xml:space="preserve">in which </w:t>
        </w:r>
      </w:ins>
      <w:del w:id="671" w:author="Tank Green" w:date="2018-03-27T16:22:00Z">
        <w:r w:rsidR="00D167A7" w:rsidDel="00A211CE">
          <w:rPr>
            <w:rFonts w:ascii="Calibri" w:eastAsia="Times New Roman" w:hAnsi="Calibri" w:cs="Calibri"/>
            <w:color w:val="000000"/>
            <w:lang w:eastAsia="en-GB"/>
          </w:rPr>
          <w:delText xml:space="preserve">area where </w:delText>
        </w:r>
      </w:del>
      <w:r w:rsidR="00D167A7">
        <w:rPr>
          <w:rFonts w:ascii="Calibri" w:eastAsia="Times New Roman" w:hAnsi="Calibri" w:cs="Calibri"/>
          <w:color w:val="000000"/>
          <w:lang w:eastAsia="en-GB"/>
        </w:rPr>
        <w:t>the sensors are installed.</w:t>
      </w:r>
      <w:r w:rsidR="00EA5FE3">
        <w:rPr>
          <w:rFonts w:ascii="Calibri" w:eastAsia="Times New Roman" w:hAnsi="Calibri" w:cs="Calibri"/>
          <w:color w:val="000000"/>
          <w:lang w:eastAsia="en-GB"/>
        </w:rPr>
        <w:t xml:space="preserve"> </w:t>
      </w:r>
      <w:del w:id="672" w:author="Roberto" w:date="2018-03-28T14:35:00Z">
        <w:r w:rsidR="00EA5FE3" w:rsidDel="00156FE1">
          <w:rPr>
            <w:rFonts w:ascii="Calibri" w:eastAsia="Times New Roman" w:hAnsi="Calibri" w:cs="Calibri"/>
            <w:color w:val="000000"/>
            <w:lang w:eastAsia="en-GB"/>
          </w:rPr>
          <w:delText xml:space="preserve">This hypothesis is explored in Appendix B.  </w:delText>
        </w:r>
      </w:del>
    </w:p>
    <w:p w14:paraId="52CC04CA" w14:textId="45BCC517" w:rsidR="00EA5FE3" w:rsidDel="00594563" w:rsidRDefault="00EA5FE3" w:rsidP="00ED0A67">
      <w:pPr>
        <w:spacing w:after="0" w:line="240" w:lineRule="auto"/>
        <w:jc w:val="both"/>
        <w:rPr>
          <w:del w:id="673" w:author="Tank Green" w:date="2018-03-27T16:30:00Z"/>
          <w:rFonts w:ascii="Calibri" w:eastAsia="Times New Roman" w:hAnsi="Calibri" w:cs="Calibri"/>
          <w:color w:val="000000"/>
          <w:lang w:eastAsia="en-GB"/>
        </w:rPr>
      </w:pPr>
    </w:p>
    <w:p w14:paraId="77E0A401" w14:textId="77777777" w:rsidR="00C055E5" w:rsidRDefault="00C055E5" w:rsidP="00ED0A67">
      <w:pPr>
        <w:spacing w:after="0" w:line="240" w:lineRule="auto"/>
        <w:jc w:val="both"/>
        <w:rPr>
          <w:rFonts w:ascii="Calibri" w:eastAsia="Times New Roman" w:hAnsi="Calibri" w:cs="Calibri"/>
          <w:color w:val="000000"/>
          <w:lang w:eastAsia="en-GB"/>
        </w:rPr>
      </w:pPr>
    </w:p>
    <w:p w14:paraId="0000A66A" w14:textId="77777777"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 xml:space="preserve">Type of </w:t>
      </w:r>
      <w:r w:rsidR="00EC2C44">
        <w:rPr>
          <w:rFonts w:ascii="Calibri" w:eastAsia="Times New Roman" w:hAnsi="Calibri" w:cs="Calibri"/>
          <w:color w:val="000000"/>
          <w:lang w:eastAsia="en-GB"/>
        </w:rPr>
        <w:t>shop</w:t>
      </w:r>
    </w:p>
    <w:p w14:paraId="33FCE14A" w14:textId="77777777" w:rsidR="00AA61E5" w:rsidRDefault="00AA61E5" w:rsidP="00AA61E5">
      <w:pPr>
        <w:spacing w:after="0" w:line="240" w:lineRule="auto"/>
        <w:jc w:val="both"/>
        <w:rPr>
          <w:rFonts w:ascii="Calibri" w:eastAsia="Times New Roman" w:hAnsi="Calibri" w:cs="Calibri"/>
          <w:color w:val="000000"/>
          <w:lang w:eastAsia="en-GB"/>
        </w:rPr>
      </w:pPr>
    </w:p>
    <w:p w14:paraId="075B90E1" w14:textId="5457CA28" w:rsidR="00662177" w:rsidRDefault="00AA61E5"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Finally, we explored if our index </w:t>
      </w:r>
      <w:r w:rsidRPr="00BF53F2">
        <w:rPr>
          <w:rFonts w:ascii="Calibri" w:eastAsia="Times New Roman" w:hAnsi="Calibri" w:cs="Calibri"/>
          <w:noProof/>
          <w:color w:val="000000"/>
          <w:lang w:eastAsia="en-GB"/>
        </w:rPr>
        <w:t>is bias</w:t>
      </w:r>
      <w:r w:rsidR="00BF53F2">
        <w:rPr>
          <w:rFonts w:ascii="Calibri" w:eastAsia="Times New Roman" w:hAnsi="Calibri" w:cs="Calibri"/>
          <w:noProof/>
          <w:color w:val="000000"/>
          <w:lang w:eastAsia="en-GB"/>
        </w:rPr>
        <w:t>ed</w:t>
      </w:r>
      <w:r>
        <w:rPr>
          <w:rFonts w:ascii="Calibri" w:eastAsia="Times New Roman" w:hAnsi="Calibri" w:cs="Calibri"/>
          <w:color w:val="000000"/>
          <w:lang w:eastAsia="en-GB"/>
        </w:rPr>
        <w:t xml:space="preserve"> towards a particular type of business.</w:t>
      </w:r>
      <w:r w:rsidR="00944D16">
        <w:rPr>
          <w:rFonts w:ascii="Calibri" w:eastAsia="Times New Roman" w:hAnsi="Calibri" w:cs="Calibri"/>
          <w:color w:val="000000"/>
          <w:lang w:eastAsia="en-GB"/>
        </w:rPr>
        <w:t xml:space="preserve"> </w:t>
      </w:r>
      <w:ins w:id="674" w:author="Tank Green" w:date="2018-03-27T16:28:00Z">
        <w:r w:rsidR="000B52A6">
          <w:rPr>
            <w:rFonts w:ascii="Calibri" w:eastAsia="Times New Roman" w:hAnsi="Calibri" w:cs="Calibri"/>
            <w:color w:val="000000"/>
            <w:lang w:eastAsia="en-GB"/>
          </w:rPr>
          <w:t>F</w:t>
        </w:r>
      </w:ins>
      <w:del w:id="675" w:author="Tank Green" w:date="2018-03-27T16:28:00Z">
        <w:r w:rsidR="00944D16" w:rsidDel="000B52A6">
          <w:rPr>
            <w:rFonts w:ascii="Calibri" w:eastAsia="Times New Roman" w:hAnsi="Calibri" w:cs="Calibri"/>
            <w:color w:val="000000"/>
            <w:lang w:eastAsia="en-GB"/>
          </w:rPr>
          <w:delText xml:space="preserve">In total, </w:delText>
        </w:r>
        <w:r w:rsidR="006251BB" w:rsidDel="000B52A6">
          <w:rPr>
            <w:rFonts w:ascii="Calibri" w:eastAsia="Times New Roman" w:hAnsi="Calibri" w:cs="Calibri"/>
            <w:color w:val="000000"/>
            <w:lang w:eastAsia="en-GB"/>
          </w:rPr>
          <w:delText>f</w:delText>
        </w:r>
      </w:del>
      <w:r w:rsidR="006251BB">
        <w:rPr>
          <w:rFonts w:ascii="Calibri" w:eastAsia="Times New Roman" w:hAnsi="Calibri" w:cs="Calibri"/>
          <w:color w:val="000000"/>
          <w:lang w:eastAsia="en-GB"/>
        </w:rPr>
        <w:t>rom July 2017 to January 2018</w:t>
      </w:r>
      <w:ins w:id="676" w:author="Tank Green" w:date="2018-03-27T16:28:00Z">
        <w:r w:rsidR="000B52A6">
          <w:rPr>
            <w:rFonts w:ascii="Calibri" w:eastAsia="Times New Roman" w:hAnsi="Calibri" w:cs="Calibri"/>
            <w:color w:val="000000"/>
            <w:lang w:eastAsia="en-GB"/>
          </w:rPr>
          <w:t xml:space="preserve">, 105 shop types have been included in the sensor network, although </w:t>
        </w:r>
      </w:ins>
      <w:del w:id="677" w:author="Tank Green" w:date="2018-03-27T16:28:00Z">
        <w:r w:rsidR="006251BB" w:rsidDel="000B52A6">
          <w:rPr>
            <w:rFonts w:ascii="Calibri" w:eastAsia="Times New Roman" w:hAnsi="Calibri" w:cs="Calibri"/>
            <w:color w:val="000000"/>
            <w:lang w:eastAsia="en-GB"/>
          </w:rPr>
          <w:delText xml:space="preserve"> </w:delText>
        </w:r>
        <w:r w:rsidR="00944D16" w:rsidDel="000B52A6">
          <w:rPr>
            <w:rFonts w:ascii="Calibri" w:eastAsia="Times New Roman" w:hAnsi="Calibri" w:cs="Calibri"/>
            <w:color w:val="000000"/>
            <w:lang w:eastAsia="en-GB"/>
          </w:rPr>
          <w:delText xml:space="preserve">there’s has been </w:delText>
        </w:r>
        <w:r w:rsidR="006251BB" w:rsidDel="000B52A6">
          <w:rPr>
            <w:rFonts w:ascii="Calibri" w:eastAsia="Times New Roman" w:hAnsi="Calibri" w:cs="Calibri"/>
            <w:color w:val="000000"/>
            <w:lang w:eastAsia="en-GB"/>
          </w:rPr>
          <w:delText>105 different s</w:delText>
        </w:r>
        <w:r w:rsidR="00EC2C44" w:rsidDel="000B52A6">
          <w:rPr>
            <w:rFonts w:ascii="Calibri" w:eastAsia="Times New Roman" w:hAnsi="Calibri" w:cs="Calibri"/>
            <w:color w:val="000000"/>
            <w:lang w:eastAsia="en-GB"/>
          </w:rPr>
          <w:delText xml:space="preserve">hop types within this network, but </w:delText>
        </w:r>
      </w:del>
      <w:r w:rsidR="00EC2C44">
        <w:rPr>
          <w:rFonts w:ascii="Calibri" w:eastAsia="Times New Roman" w:hAnsi="Calibri" w:cs="Calibri"/>
          <w:color w:val="000000"/>
          <w:lang w:eastAsia="en-GB"/>
        </w:rPr>
        <w:t xml:space="preserve">not all </w:t>
      </w:r>
      <w:ins w:id="678" w:author="Tank Green" w:date="2018-03-27T16:29:00Z">
        <w:r w:rsidR="000B52A6">
          <w:rPr>
            <w:rFonts w:ascii="Calibri" w:eastAsia="Times New Roman" w:hAnsi="Calibri" w:cs="Calibri"/>
            <w:color w:val="000000"/>
            <w:lang w:eastAsia="en-GB"/>
          </w:rPr>
          <w:t xml:space="preserve">shop </w:t>
        </w:r>
      </w:ins>
      <w:r w:rsidR="00EC2C44">
        <w:rPr>
          <w:rFonts w:ascii="Calibri" w:eastAsia="Times New Roman" w:hAnsi="Calibri" w:cs="Calibri"/>
          <w:color w:val="000000"/>
          <w:lang w:eastAsia="en-GB"/>
        </w:rPr>
        <w:t xml:space="preserve">types are present at each month. In fact, only 45% of </w:t>
      </w:r>
      <w:ins w:id="679" w:author="Tank Green" w:date="2018-03-27T16:29:00Z">
        <w:r w:rsidR="000B52A6">
          <w:rPr>
            <w:rFonts w:ascii="Calibri" w:eastAsia="Times New Roman" w:hAnsi="Calibri" w:cs="Calibri"/>
            <w:color w:val="000000"/>
            <w:lang w:eastAsia="en-GB"/>
          </w:rPr>
          <w:t xml:space="preserve">shop </w:t>
        </w:r>
      </w:ins>
      <w:del w:id="680" w:author="Tank Green" w:date="2018-03-27T16:29:00Z">
        <w:r w:rsidR="00EC2C44" w:rsidDel="000B52A6">
          <w:rPr>
            <w:rFonts w:ascii="Calibri" w:eastAsia="Times New Roman" w:hAnsi="Calibri" w:cs="Calibri"/>
            <w:color w:val="000000"/>
            <w:lang w:eastAsia="en-GB"/>
          </w:rPr>
          <w:delText xml:space="preserve">these </w:delText>
        </w:r>
      </w:del>
      <w:r w:rsidR="00EC2C44">
        <w:rPr>
          <w:rFonts w:ascii="Calibri" w:eastAsia="Times New Roman" w:hAnsi="Calibri" w:cs="Calibri"/>
          <w:color w:val="000000"/>
          <w:lang w:eastAsia="en-GB"/>
        </w:rPr>
        <w:t xml:space="preserve">types </w:t>
      </w:r>
      <w:r w:rsidR="0051141C">
        <w:rPr>
          <w:rFonts w:ascii="Calibri" w:eastAsia="Times New Roman" w:hAnsi="Calibri" w:cs="Calibri"/>
          <w:color w:val="000000"/>
          <w:lang w:eastAsia="en-GB"/>
        </w:rPr>
        <w:t xml:space="preserve">are </w:t>
      </w:r>
      <w:del w:id="681" w:author="Tank Green" w:date="2018-03-27T16:29:00Z">
        <w:r w:rsidR="00EC2C44" w:rsidDel="000B52A6">
          <w:rPr>
            <w:rFonts w:ascii="Calibri" w:eastAsia="Times New Roman" w:hAnsi="Calibri" w:cs="Calibri"/>
            <w:color w:val="000000"/>
            <w:lang w:eastAsia="en-GB"/>
          </w:rPr>
          <w:delText>across these</w:delText>
        </w:r>
      </w:del>
      <w:ins w:id="682" w:author="Tank Green" w:date="2018-03-27T16:29:00Z">
        <w:r w:rsidR="000B52A6">
          <w:rPr>
            <w:rFonts w:ascii="Calibri" w:eastAsia="Times New Roman" w:hAnsi="Calibri" w:cs="Calibri"/>
            <w:color w:val="000000"/>
            <w:lang w:eastAsia="en-GB"/>
          </w:rPr>
          <w:t>included in the total</w:t>
        </w:r>
      </w:ins>
      <w:r w:rsidR="00EC2C44">
        <w:rPr>
          <w:rFonts w:ascii="Calibri" w:eastAsia="Times New Roman" w:hAnsi="Calibri" w:cs="Calibri"/>
          <w:color w:val="000000"/>
          <w:lang w:eastAsia="en-GB"/>
        </w:rPr>
        <w:t xml:space="preserve"> 19 months, </w:t>
      </w:r>
      <w:del w:id="683" w:author="Tank Green" w:date="2018-03-27T16:29:00Z">
        <w:r w:rsidR="00EC2C44" w:rsidDel="000B52A6">
          <w:rPr>
            <w:rFonts w:ascii="Calibri" w:eastAsia="Times New Roman" w:hAnsi="Calibri" w:cs="Calibri"/>
            <w:color w:val="000000"/>
            <w:lang w:eastAsia="en-GB"/>
          </w:rPr>
          <w:delText xml:space="preserve">and </w:delText>
        </w:r>
      </w:del>
      <w:ins w:id="684" w:author="Tank Green" w:date="2018-03-27T16:29:00Z">
        <w:r w:rsidR="000B52A6">
          <w:rPr>
            <w:rFonts w:ascii="Calibri" w:eastAsia="Times New Roman" w:hAnsi="Calibri" w:cs="Calibri"/>
            <w:color w:val="000000"/>
            <w:lang w:eastAsia="en-GB"/>
          </w:rPr>
          <w:t xml:space="preserve">rising to </w:t>
        </w:r>
      </w:ins>
      <w:r w:rsidR="00EC2C44">
        <w:rPr>
          <w:rFonts w:ascii="Calibri" w:eastAsia="Times New Roman" w:hAnsi="Calibri" w:cs="Calibri"/>
          <w:color w:val="000000"/>
          <w:lang w:eastAsia="en-GB"/>
        </w:rPr>
        <w:t xml:space="preserve">77% </w:t>
      </w:r>
      <w:ins w:id="685" w:author="Tank Green" w:date="2018-03-27T16:29:00Z">
        <w:r w:rsidR="000B52A6">
          <w:rPr>
            <w:rFonts w:ascii="Calibri" w:eastAsia="Times New Roman" w:hAnsi="Calibri" w:cs="Calibri"/>
            <w:color w:val="000000"/>
            <w:lang w:eastAsia="en-GB"/>
          </w:rPr>
          <w:t xml:space="preserve">of shop types </w:t>
        </w:r>
      </w:ins>
      <w:r w:rsidR="00EC2C44">
        <w:rPr>
          <w:rFonts w:ascii="Calibri" w:eastAsia="Times New Roman" w:hAnsi="Calibri" w:cs="Calibri"/>
          <w:color w:val="000000"/>
          <w:lang w:eastAsia="en-GB"/>
        </w:rPr>
        <w:t>from March 2017.</w:t>
      </w:r>
      <w:r w:rsidR="00F037E6">
        <w:rPr>
          <w:rFonts w:ascii="Calibri" w:eastAsia="Times New Roman" w:hAnsi="Calibri" w:cs="Calibri"/>
          <w:color w:val="000000"/>
          <w:lang w:eastAsia="en-GB"/>
        </w:rPr>
        <w:t xml:space="preserve"> Consequently, the contribution of each </w:t>
      </w:r>
      <w:ins w:id="686" w:author="Tank Green" w:date="2018-03-27T16:29:00Z">
        <w:r w:rsidR="000B52A6">
          <w:rPr>
            <w:rFonts w:ascii="Calibri" w:eastAsia="Times New Roman" w:hAnsi="Calibri" w:cs="Calibri"/>
            <w:color w:val="000000"/>
            <w:lang w:eastAsia="en-GB"/>
          </w:rPr>
          <w:t xml:space="preserve">shop </w:t>
        </w:r>
      </w:ins>
      <w:r w:rsidR="00F037E6">
        <w:rPr>
          <w:rFonts w:ascii="Calibri" w:eastAsia="Times New Roman" w:hAnsi="Calibri" w:cs="Calibri"/>
          <w:color w:val="000000"/>
          <w:lang w:eastAsia="en-GB"/>
        </w:rPr>
        <w:t>type to the overall index varies from month to month, as it depends on the number of shops of that particular type (</w:t>
      </w:r>
      <w:del w:id="687" w:author="Tank Green" w:date="2018-03-27T16:30:00Z">
        <w:r w:rsidR="00F037E6" w:rsidDel="00594563">
          <w:rPr>
            <w:rFonts w:ascii="Calibri" w:eastAsia="Times New Roman" w:hAnsi="Calibri" w:cs="Calibri"/>
            <w:color w:val="000000"/>
            <w:lang w:eastAsia="en-GB"/>
          </w:rPr>
          <w:delText xml:space="preserve">as all </w:delText>
        </w:r>
      </w:del>
      <w:r w:rsidR="00F037E6">
        <w:rPr>
          <w:rFonts w:ascii="Calibri" w:eastAsia="Times New Roman" w:hAnsi="Calibri" w:cs="Calibri"/>
          <w:color w:val="000000"/>
          <w:lang w:eastAsia="en-GB"/>
        </w:rPr>
        <w:t>these counts are weighted as exp</w:t>
      </w:r>
      <w:r w:rsidR="00A85661">
        <w:rPr>
          <w:rFonts w:ascii="Calibri" w:eastAsia="Times New Roman" w:hAnsi="Calibri" w:cs="Calibri"/>
          <w:color w:val="000000"/>
          <w:lang w:eastAsia="en-GB"/>
        </w:rPr>
        <w:t xml:space="preserve">lained </w:t>
      </w:r>
      <w:del w:id="688" w:author="Tank Green" w:date="2018-03-27T16:30:00Z">
        <w:r w:rsidR="00A85661" w:rsidDel="00594563">
          <w:rPr>
            <w:rFonts w:ascii="Calibri" w:eastAsia="Times New Roman" w:hAnsi="Calibri" w:cs="Calibri"/>
            <w:color w:val="000000"/>
            <w:lang w:eastAsia="en-GB"/>
          </w:rPr>
          <w:delText>before</w:delText>
        </w:r>
      </w:del>
      <w:ins w:id="689" w:author="Tank Green" w:date="2018-03-27T16:30:00Z">
        <w:r w:rsidR="00594563">
          <w:rPr>
            <w:rFonts w:ascii="Calibri" w:eastAsia="Times New Roman" w:hAnsi="Calibri" w:cs="Calibri"/>
            <w:color w:val="000000"/>
            <w:lang w:eastAsia="en-GB"/>
          </w:rPr>
          <w:t>above</w:t>
        </w:r>
      </w:ins>
      <w:r w:rsidR="00A85661">
        <w:rPr>
          <w:rFonts w:ascii="Calibri" w:eastAsia="Times New Roman" w:hAnsi="Calibri" w:cs="Calibri"/>
          <w:color w:val="000000"/>
          <w:lang w:eastAsia="en-GB"/>
        </w:rPr>
        <w:t>).</w:t>
      </w:r>
      <w:r w:rsidR="0056392C">
        <w:rPr>
          <w:rFonts w:ascii="Calibri" w:eastAsia="Times New Roman" w:hAnsi="Calibri" w:cs="Calibri"/>
          <w:color w:val="000000"/>
          <w:lang w:eastAsia="en-GB"/>
        </w:rPr>
        <w:t xml:space="preserve"> B</w:t>
      </w:r>
      <w:del w:id="690" w:author="Tank Green" w:date="2018-03-27T16:30:00Z">
        <w:r w:rsidR="0056392C" w:rsidDel="00594563">
          <w:rPr>
            <w:rFonts w:ascii="Calibri" w:eastAsia="Times New Roman" w:hAnsi="Calibri" w:cs="Calibri"/>
            <w:color w:val="000000"/>
            <w:lang w:eastAsia="en-GB"/>
          </w:rPr>
          <w:delText>ut</w:delText>
        </w:r>
        <w:r w:rsidR="00A85661" w:rsidDel="00594563">
          <w:rPr>
            <w:rFonts w:ascii="Calibri" w:eastAsia="Times New Roman" w:hAnsi="Calibri" w:cs="Calibri"/>
            <w:color w:val="000000"/>
            <w:lang w:eastAsia="en-GB"/>
          </w:rPr>
          <w:delText xml:space="preserve"> </w:delText>
        </w:r>
        <w:r w:rsidR="0056392C" w:rsidDel="00594563">
          <w:rPr>
            <w:rFonts w:ascii="Calibri" w:eastAsia="Times New Roman" w:hAnsi="Calibri" w:cs="Calibri"/>
            <w:color w:val="000000"/>
            <w:lang w:eastAsia="en-GB"/>
          </w:rPr>
          <w:delText>b</w:delText>
        </w:r>
      </w:del>
      <w:r w:rsidR="00662177">
        <w:rPr>
          <w:rFonts w:ascii="Calibri" w:eastAsia="Times New Roman" w:hAnsi="Calibri" w:cs="Calibri"/>
          <w:color w:val="000000"/>
          <w:lang w:eastAsia="en-GB"/>
        </w:rPr>
        <w:t xml:space="preserve">efore showing the actual FF per type of </w:t>
      </w:r>
      <w:r w:rsidR="0056392C">
        <w:rPr>
          <w:rFonts w:ascii="Calibri" w:eastAsia="Times New Roman" w:hAnsi="Calibri" w:cs="Calibri"/>
          <w:color w:val="000000"/>
          <w:lang w:eastAsia="en-GB"/>
        </w:rPr>
        <w:t>shop, we first need to address a bias in the counts generated</w:t>
      </w:r>
      <w:ins w:id="691" w:author="Tank Green" w:date="2018-03-28T13:34:00Z">
        <w:r w:rsidR="006A238F">
          <w:rPr>
            <w:rFonts w:ascii="Calibri" w:eastAsia="Times New Roman" w:hAnsi="Calibri" w:cs="Calibri"/>
            <w:color w:val="000000"/>
            <w:lang w:eastAsia="en-GB"/>
          </w:rPr>
          <w:t>.</w:t>
        </w:r>
      </w:ins>
    </w:p>
    <w:p w14:paraId="5ED1C374" w14:textId="437635EC" w:rsidR="00136BD5" w:rsidDel="00594563" w:rsidRDefault="00136BD5" w:rsidP="00ED0A67">
      <w:pPr>
        <w:spacing w:after="0" w:line="240" w:lineRule="auto"/>
        <w:jc w:val="both"/>
        <w:rPr>
          <w:del w:id="692" w:author="Tank Green" w:date="2018-03-27T16:30:00Z"/>
          <w:rFonts w:ascii="Calibri" w:eastAsia="Times New Roman" w:hAnsi="Calibri" w:cs="Calibri"/>
          <w:color w:val="000000"/>
          <w:lang w:eastAsia="en-GB"/>
        </w:rPr>
      </w:pPr>
    </w:p>
    <w:p w14:paraId="3044306E" w14:textId="28FF7E32" w:rsidR="00136BD5" w:rsidDel="00594563" w:rsidRDefault="00136BD5" w:rsidP="00ED0A67">
      <w:pPr>
        <w:spacing w:after="0" w:line="240" w:lineRule="auto"/>
        <w:jc w:val="both"/>
        <w:rPr>
          <w:del w:id="693" w:author="Tank Green" w:date="2018-03-27T16:30:00Z"/>
          <w:rFonts w:ascii="Calibri" w:eastAsia="Times New Roman" w:hAnsi="Calibri" w:cs="Calibri"/>
          <w:color w:val="000000"/>
          <w:lang w:eastAsia="en-GB"/>
        </w:rPr>
      </w:pPr>
    </w:p>
    <w:p w14:paraId="4302A608" w14:textId="6C99075F" w:rsidR="00136BD5" w:rsidDel="00594563" w:rsidRDefault="00136BD5" w:rsidP="00ED0A67">
      <w:pPr>
        <w:spacing w:after="0" w:line="240" w:lineRule="auto"/>
        <w:jc w:val="both"/>
        <w:rPr>
          <w:del w:id="694" w:author="Tank Green" w:date="2018-03-27T16:30:00Z"/>
          <w:rFonts w:ascii="Calibri" w:eastAsia="Times New Roman" w:hAnsi="Calibri" w:cs="Calibri"/>
          <w:color w:val="000000"/>
          <w:lang w:eastAsia="en-GB"/>
        </w:rPr>
      </w:pPr>
    </w:p>
    <w:p w14:paraId="57A851FA" w14:textId="77777777" w:rsidR="00662177" w:rsidRDefault="00662177" w:rsidP="00ED0A67">
      <w:pPr>
        <w:spacing w:after="0" w:line="240" w:lineRule="auto"/>
        <w:jc w:val="both"/>
        <w:rPr>
          <w:rFonts w:ascii="Calibri" w:eastAsia="Times New Roman" w:hAnsi="Calibri" w:cs="Calibri"/>
          <w:color w:val="000000"/>
          <w:lang w:eastAsia="en-GB"/>
        </w:rPr>
      </w:pPr>
    </w:p>
    <w:p w14:paraId="6F5DD230" w14:textId="1358314F" w:rsidR="00662177" w:rsidRPr="00662177" w:rsidRDefault="00662177" w:rsidP="00662177">
      <w:pPr>
        <w:pStyle w:val="ListParagraph"/>
        <w:numPr>
          <w:ilvl w:val="2"/>
          <w:numId w:val="2"/>
        </w:numPr>
        <w:spacing w:after="0" w:line="240" w:lineRule="auto"/>
        <w:jc w:val="both"/>
        <w:rPr>
          <w:rFonts w:ascii="Calibri" w:eastAsia="Times New Roman" w:hAnsi="Calibri" w:cs="Calibri"/>
          <w:color w:val="000000"/>
          <w:lang w:eastAsia="en-GB"/>
        </w:rPr>
      </w:pPr>
      <w:r w:rsidRPr="00662177">
        <w:rPr>
          <w:rFonts w:ascii="Calibri" w:eastAsia="Times New Roman" w:hAnsi="Calibri" w:cs="Calibri"/>
          <w:color w:val="000000"/>
          <w:lang w:eastAsia="en-GB"/>
        </w:rPr>
        <w:t xml:space="preserve">Nearest </w:t>
      </w:r>
      <w:del w:id="695" w:author="Tank Green" w:date="2018-03-27T16:35:00Z">
        <w:r w:rsidRPr="00662177" w:rsidDel="00896019">
          <w:rPr>
            <w:rFonts w:ascii="Calibri" w:eastAsia="Times New Roman" w:hAnsi="Calibri" w:cs="Calibri"/>
            <w:color w:val="000000"/>
            <w:lang w:eastAsia="en-GB"/>
          </w:rPr>
          <w:delText xml:space="preserve">Neighbours </w:delText>
        </w:r>
      </w:del>
      <w:ins w:id="696" w:author="Tank Green" w:date="2018-03-27T16:35:00Z">
        <w:r w:rsidR="00896019">
          <w:rPr>
            <w:rFonts w:ascii="Calibri" w:eastAsia="Times New Roman" w:hAnsi="Calibri" w:cs="Calibri"/>
            <w:color w:val="000000"/>
            <w:lang w:eastAsia="en-GB"/>
          </w:rPr>
          <w:t>N</w:t>
        </w:r>
        <w:r w:rsidR="00896019" w:rsidRPr="00662177">
          <w:rPr>
            <w:rFonts w:ascii="Calibri" w:eastAsia="Times New Roman" w:hAnsi="Calibri" w:cs="Calibri"/>
            <w:color w:val="000000"/>
            <w:lang w:eastAsia="en-GB"/>
          </w:rPr>
          <w:t xml:space="preserve">eighbours </w:t>
        </w:r>
      </w:ins>
      <w:r w:rsidRPr="00662177">
        <w:rPr>
          <w:rFonts w:ascii="Calibri" w:eastAsia="Times New Roman" w:hAnsi="Calibri" w:cs="Calibri"/>
          <w:color w:val="000000"/>
          <w:lang w:eastAsia="en-GB"/>
        </w:rPr>
        <w:t>sensors (NN)</w:t>
      </w:r>
    </w:p>
    <w:p w14:paraId="7D556AA1" w14:textId="77777777" w:rsidR="00662177" w:rsidRPr="005C2604" w:rsidRDefault="00662177" w:rsidP="00662177">
      <w:pPr>
        <w:spacing w:after="0" w:line="240" w:lineRule="auto"/>
        <w:jc w:val="both"/>
        <w:rPr>
          <w:rFonts w:ascii="Calibri" w:eastAsia="Times New Roman" w:hAnsi="Calibri" w:cs="Calibri"/>
          <w:color w:val="000000"/>
          <w:lang w:eastAsia="en-GB"/>
        </w:rPr>
      </w:pPr>
    </w:p>
    <w:p w14:paraId="50E8919B" w14:textId="631805CE" w:rsidR="00662177" w:rsidRPr="005C2604" w:rsidRDefault="00662177" w:rsidP="0066217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 xml:space="preserve">We </w:t>
      </w:r>
      <w:del w:id="697" w:author="Tank Green" w:date="2018-03-27T16:31:00Z">
        <w:r w:rsidRPr="005C2604" w:rsidDel="00896019">
          <w:rPr>
            <w:rFonts w:ascii="Calibri" w:eastAsia="Times New Roman" w:hAnsi="Calibri" w:cs="Calibri"/>
            <w:color w:val="000000"/>
            <w:lang w:eastAsia="en-GB"/>
          </w:rPr>
          <w:delText xml:space="preserve">noticed </w:delText>
        </w:r>
      </w:del>
      <w:ins w:id="698" w:author="Tank Green" w:date="2018-03-27T16:31:00Z">
        <w:r w:rsidR="00896019">
          <w:rPr>
            <w:rFonts w:ascii="Calibri" w:eastAsia="Times New Roman" w:hAnsi="Calibri" w:cs="Calibri"/>
            <w:color w:val="000000"/>
            <w:lang w:eastAsia="en-GB"/>
          </w:rPr>
          <w:t>observed</w:t>
        </w:r>
        <w:r w:rsidR="00896019"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that </w:t>
      </w:r>
      <w:del w:id="699" w:author="Tank Green" w:date="2018-03-27T16:35:00Z">
        <w:r w:rsidRPr="005C2604" w:rsidDel="00896019">
          <w:rPr>
            <w:rFonts w:ascii="Calibri" w:eastAsia="Times New Roman" w:hAnsi="Calibri" w:cs="Calibri"/>
            <w:color w:val="000000"/>
            <w:lang w:eastAsia="en-GB"/>
          </w:rPr>
          <w:delText xml:space="preserve">where </w:delText>
        </w:r>
      </w:del>
      <w:ins w:id="700" w:author="Tank Green" w:date="2018-03-27T16:35:00Z">
        <w:r w:rsidR="00896019" w:rsidRPr="005C2604">
          <w:rPr>
            <w:rFonts w:ascii="Calibri" w:eastAsia="Times New Roman" w:hAnsi="Calibri" w:cs="Calibri"/>
            <w:color w:val="000000"/>
            <w:lang w:eastAsia="en-GB"/>
          </w:rPr>
          <w:t>whe</w:t>
        </w:r>
        <w:r w:rsidR="00896019">
          <w:rPr>
            <w:rFonts w:ascii="Calibri" w:eastAsia="Times New Roman" w:hAnsi="Calibri" w:cs="Calibri"/>
            <w:color w:val="000000"/>
            <w:lang w:eastAsia="en-GB"/>
          </w:rPr>
          <w:t>n</w:t>
        </w:r>
        <w:r w:rsidR="00896019"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two </w:t>
      </w:r>
      <w:ins w:id="701" w:author="Tank Green" w:date="2018-03-27T16:35:00Z">
        <w:r w:rsidR="00896019">
          <w:rPr>
            <w:rFonts w:ascii="Calibri" w:eastAsia="Times New Roman" w:hAnsi="Calibri" w:cs="Calibri"/>
            <w:color w:val="000000"/>
            <w:lang w:eastAsia="en-GB"/>
          </w:rPr>
          <w:t>(</w:t>
        </w:r>
      </w:ins>
      <w:r w:rsidRPr="005C2604">
        <w:rPr>
          <w:rFonts w:ascii="Calibri" w:eastAsia="Times New Roman" w:hAnsi="Calibri" w:cs="Calibri"/>
          <w:color w:val="000000"/>
          <w:lang w:eastAsia="en-GB"/>
        </w:rPr>
        <w:t>or more</w:t>
      </w:r>
      <w:ins w:id="702" w:author="Tank Green" w:date="2018-03-27T16:35:00Z">
        <w:r w:rsidR="00896019">
          <w:rPr>
            <w:rFonts w:ascii="Calibri" w:eastAsia="Times New Roman" w:hAnsi="Calibri" w:cs="Calibri"/>
            <w:color w:val="000000"/>
            <w:lang w:eastAsia="en-GB"/>
          </w:rPr>
          <w:t>)</w:t>
        </w:r>
      </w:ins>
      <w:r w:rsidRPr="005C2604">
        <w:rPr>
          <w:rFonts w:ascii="Calibri" w:eastAsia="Times New Roman" w:hAnsi="Calibri" w:cs="Calibri"/>
          <w:color w:val="000000"/>
          <w:lang w:eastAsia="en-GB"/>
        </w:rPr>
        <w:t xml:space="preserve"> sensors are in close proximity to one another (40 meters or less) they</w:t>
      </w:r>
      <w:ins w:id="703" w:author="Tank Green" w:date="2018-03-27T16:36:00Z">
        <w:r w:rsidR="00896019">
          <w:rPr>
            <w:rFonts w:ascii="Calibri" w:eastAsia="Times New Roman" w:hAnsi="Calibri" w:cs="Calibri"/>
            <w:color w:val="000000"/>
            <w:lang w:eastAsia="en-GB"/>
          </w:rPr>
          <w:t xml:space="preserve"> essentially </w:t>
        </w:r>
      </w:ins>
      <w:del w:id="704" w:author="Tank Green" w:date="2018-03-27T16:36:00Z">
        <w:r w:rsidRPr="005C2604" w:rsidDel="00896019">
          <w:rPr>
            <w:rFonts w:ascii="Calibri" w:eastAsia="Times New Roman" w:hAnsi="Calibri" w:cs="Calibri"/>
            <w:color w:val="000000"/>
            <w:lang w:eastAsia="en-GB"/>
          </w:rPr>
          <w:delText xml:space="preserve"> are </w:delText>
        </w:r>
      </w:del>
      <w:r w:rsidRPr="005C2604">
        <w:rPr>
          <w:rFonts w:ascii="Calibri" w:eastAsia="Times New Roman" w:hAnsi="Calibri" w:cs="Calibri"/>
          <w:color w:val="000000"/>
          <w:lang w:eastAsia="en-GB"/>
        </w:rPr>
        <w:t>measur</w:t>
      </w:r>
      <w:del w:id="705" w:author="Tank Green" w:date="2018-03-27T16:36:00Z">
        <w:r w:rsidRPr="005C2604" w:rsidDel="00896019">
          <w:rPr>
            <w:rFonts w:ascii="Calibri" w:eastAsia="Times New Roman" w:hAnsi="Calibri" w:cs="Calibri"/>
            <w:color w:val="000000"/>
            <w:lang w:eastAsia="en-GB"/>
          </w:rPr>
          <w:delText>ing</w:delText>
        </w:r>
      </w:del>
      <w:ins w:id="706" w:author="Tank Green" w:date="2018-03-27T16:36:00Z">
        <w:r w:rsidR="00896019">
          <w:rPr>
            <w:rFonts w:ascii="Calibri" w:eastAsia="Times New Roman" w:hAnsi="Calibri" w:cs="Calibri"/>
            <w:color w:val="000000"/>
            <w:lang w:eastAsia="en-GB"/>
          </w:rPr>
          <w:t>e</w:t>
        </w:r>
      </w:ins>
      <w:del w:id="707" w:author="Tank Green" w:date="2018-03-27T16:36:00Z">
        <w:r w:rsidRPr="005C2604" w:rsidDel="00896019">
          <w:rPr>
            <w:rFonts w:ascii="Calibri" w:eastAsia="Times New Roman" w:hAnsi="Calibri" w:cs="Calibri"/>
            <w:color w:val="000000"/>
            <w:lang w:eastAsia="en-GB"/>
          </w:rPr>
          <w:delText xml:space="preserve"> essentially</w:delText>
        </w:r>
      </w:del>
      <w:r w:rsidRPr="005C2604">
        <w:rPr>
          <w:rFonts w:ascii="Calibri" w:eastAsia="Times New Roman" w:hAnsi="Calibri" w:cs="Calibri"/>
          <w:color w:val="000000"/>
          <w:lang w:eastAsia="en-GB"/>
        </w:rPr>
        <w:t xml:space="preserve"> the same local FF. In our current network, there are </w:t>
      </w:r>
      <w:commentRangeStart w:id="708"/>
      <w:commentRangeStart w:id="709"/>
      <w:r w:rsidRPr="005C2604">
        <w:rPr>
          <w:rFonts w:ascii="Calibri" w:eastAsia="Times New Roman" w:hAnsi="Calibri" w:cs="Calibri"/>
          <w:color w:val="000000"/>
          <w:lang w:eastAsia="en-GB"/>
        </w:rPr>
        <w:t>26</w:t>
      </w:r>
      <w:r w:rsidR="008771E9">
        <w:rPr>
          <w:rFonts w:ascii="Calibri" w:eastAsia="Times New Roman" w:hAnsi="Calibri" w:cs="Calibri"/>
          <w:color w:val="000000"/>
          <w:lang w:eastAsia="en-GB"/>
        </w:rPr>
        <w:t>4</w:t>
      </w:r>
      <w:r w:rsidRPr="005C2604">
        <w:rPr>
          <w:rFonts w:ascii="Calibri" w:eastAsia="Times New Roman" w:hAnsi="Calibri" w:cs="Calibri"/>
          <w:color w:val="000000"/>
          <w:lang w:eastAsia="en-GB"/>
        </w:rPr>
        <w:t xml:space="preserve"> pairs of sensors</w:t>
      </w:r>
      <w:commentRangeEnd w:id="708"/>
      <w:r w:rsidR="00896019">
        <w:rPr>
          <w:rStyle w:val="CommentReference"/>
        </w:rPr>
        <w:commentReference w:id="708"/>
      </w:r>
      <w:commentRangeEnd w:id="709"/>
      <w:ins w:id="710" w:author="Roberto" w:date="2018-03-28T14:56:00Z">
        <w:r w:rsidR="00EE6901">
          <w:rPr>
            <w:rFonts w:ascii="Calibri" w:eastAsia="Times New Roman" w:hAnsi="Calibri" w:cs="Calibri"/>
            <w:color w:val="000000"/>
            <w:lang w:eastAsia="en-GB"/>
          </w:rPr>
          <w:t xml:space="preserve"> (</w:t>
        </w:r>
      </w:ins>
      <w:ins w:id="711" w:author="Roberto" w:date="2018-03-28T15:01:00Z">
        <w:r w:rsidR="00EE6901">
          <w:rPr>
            <w:rFonts w:ascii="Calibri" w:eastAsia="Times New Roman" w:hAnsi="Calibri" w:cs="Calibri"/>
            <w:color w:val="000000"/>
            <w:lang w:eastAsia="en-GB"/>
          </w:rPr>
          <w:t>representing 239 unique sensors</w:t>
        </w:r>
      </w:ins>
      <w:ins w:id="712" w:author="Roberto" w:date="2018-03-28T14:56:00Z">
        <w:r w:rsidR="00EE6901">
          <w:rPr>
            <w:rFonts w:ascii="Calibri" w:eastAsia="Times New Roman" w:hAnsi="Calibri" w:cs="Calibri"/>
            <w:color w:val="000000"/>
            <w:lang w:eastAsia="en-GB"/>
          </w:rPr>
          <w:t>)</w:t>
        </w:r>
      </w:ins>
      <w:r w:rsidR="007A5507">
        <w:rPr>
          <w:rStyle w:val="CommentReference"/>
        </w:rPr>
        <w:commentReference w:id="709"/>
      </w:r>
      <w:r w:rsidRPr="005C2604">
        <w:rPr>
          <w:rFonts w:ascii="Calibri" w:eastAsia="Times New Roman" w:hAnsi="Calibri" w:cs="Calibri"/>
          <w:color w:val="000000"/>
          <w:lang w:eastAsia="en-GB"/>
        </w:rPr>
        <w:t xml:space="preserve"> in this situation, distributed </w:t>
      </w:r>
      <w:del w:id="713" w:author="Tank Green" w:date="2018-03-27T16:38:00Z">
        <w:r w:rsidRPr="005C2604" w:rsidDel="00896019">
          <w:rPr>
            <w:rFonts w:ascii="Calibri" w:eastAsia="Times New Roman" w:hAnsi="Calibri" w:cs="Calibri"/>
            <w:color w:val="000000"/>
            <w:lang w:eastAsia="en-GB"/>
          </w:rPr>
          <w:delText xml:space="preserve">in </w:delText>
        </w:r>
      </w:del>
      <w:ins w:id="714" w:author="Tank Green" w:date="2018-03-27T16:38:00Z">
        <w:r w:rsidR="00896019">
          <w:rPr>
            <w:rFonts w:ascii="Calibri" w:eastAsia="Times New Roman" w:hAnsi="Calibri" w:cs="Calibri"/>
            <w:color w:val="000000"/>
            <w:lang w:eastAsia="en-GB"/>
          </w:rPr>
          <w:t>over</w:t>
        </w:r>
        <w:r w:rsidR="00896019"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52 different </w:t>
      </w:r>
      <w:del w:id="715" w:author="Tank Green" w:date="2018-03-27T16:38:00Z">
        <w:r w:rsidRPr="005C2604" w:rsidDel="00896019">
          <w:rPr>
            <w:rFonts w:ascii="Calibri" w:eastAsia="Times New Roman" w:hAnsi="Calibri" w:cs="Calibri"/>
            <w:color w:val="000000"/>
            <w:lang w:eastAsia="en-GB"/>
          </w:rPr>
          <w:delText>cities</w:delText>
        </w:r>
      </w:del>
      <w:ins w:id="716" w:author="Tank Green" w:date="2018-03-28T13:30:00Z">
        <w:r w:rsidR="00C72217">
          <w:rPr>
            <w:rFonts w:ascii="Calibri" w:eastAsia="Times New Roman" w:hAnsi="Calibri" w:cs="Calibri"/>
            <w:color w:val="000000"/>
            <w:lang w:eastAsia="en-GB"/>
          </w:rPr>
          <w:t xml:space="preserve">urban </w:t>
        </w:r>
        <w:del w:id="717" w:author="Roberto" w:date="2018-03-28T13:47:00Z">
          <w:r w:rsidR="00C72217" w:rsidDel="001E333C">
            <w:rPr>
              <w:rFonts w:ascii="Calibri" w:eastAsia="Times New Roman" w:hAnsi="Calibri" w:cs="Calibri"/>
              <w:color w:val="000000"/>
              <w:lang w:eastAsia="en-GB"/>
            </w:rPr>
            <w:delText xml:space="preserve">locations </w:delText>
          </w:r>
        </w:del>
      </w:ins>
      <w:ins w:id="718" w:author="Tank Green" w:date="2018-03-27T16:38:00Z">
        <w:del w:id="719" w:author="Roberto" w:date="2018-03-28T13:47:00Z">
          <w:r w:rsidR="00896019" w:rsidDel="001E333C">
            <w:rPr>
              <w:rFonts w:ascii="Calibri" w:eastAsia="Times New Roman" w:hAnsi="Calibri" w:cs="Calibri"/>
              <w:color w:val="000000"/>
              <w:lang w:eastAsia="en-GB"/>
            </w:rPr>
            <w:delText xml:space="preserve"> with</w:delText>
          </w:r>
        </w:del>
      </w:ins>
      <w:ins w:id="720" w:author="Roberto" w:date="2018-03-28T13:47:00Z">
        <w:r w:rsidR="001E333C">
          <w:rPr>
            <w:rFonts w:ascii="Calibri" w:eastAsia="Times New Roman" w:hAnsi="Calibri" w:cs="Calibri"/>
            <w:color w:val="000000"/>
            <w:lang w:eastAsia="en-GB"/>
          </w:rPr>
          <w:t>locations with</w:t>
        </w:r>
      </w:ins>
      <w:del w:id="721" w:author="Tank Green" w:date="2018-03-27T16:38:00Z">
        <w:r w:rsidRPr="005C2604" w:rsidDel="00896019">
          <w:rPr>
            <w:rFonts w:ascii="Calibri" w:eastAsia="Times New Roman" w:hAnsi="Calibri" w:cs="Calibri"/>
            <w:color w:val="000000"/>
            <w:lang w:eastAsia="en-GB"/>
          </w:rPr>
          <w:delText>, being</w:delText>
        </w:r>
      </w:del>
      <w:r w:rsidRPr="005C2604">
        <w:rPr>
          <w:rFonts w:ascii="Calibri" w:eastAsia="Times New Roman" w:hAnsi="Calibri" w:cs="Calibri"/>
          <w:color w:val="000000"/>
          <w:lang w:eastAsia="en-GB"/>
        </w:rPr>
        <w:t xml:space="preserve"> London</w:t>
      </w:r>
      <w:ins w:id="722" w:author="Tank Green" w:date="2018-03-27T16:38:00Z">
        <w:r w:rsidR="00896019">
          <w:rPr>
            <w:rFonts w:ascii="Calibri" w:eastAsia="Times New Roman" w:hAnsi="Calibri" w:cs="Calibri"/>
            <w:color w:val="000000"/>
            <w:lang w:eastAsia="en-GB"/>
          </w:rPr>
          <w:t xml:space="preserve"> having the greatest number of</w:t>
        </w:r>
      </w:ins>
      <w:del w:id="723" w:author="Tank Green" w:date="2018-03-27T16:39:00Z">
        <w:r w:rsidRPr="005C2604" w:rsidDel="00896019">
          <w:rPr>
            <w:rFonts w:ascii="Calibri" w:eastAsia="Times New Roman" w:hAnsi="Calibri" w:cs="Calibri"/>
            <w:color w:val="000000"/>
            <w:lang w:eastAsia="en-GB"/>
          </w:rPr>
          <w:delText xml:space="preserve"> the place with more</w:delText>
        </w:r>
      </w:del>
      <w:r w:rsidRPr="005C2604">
        <w:rPr>
          <w:rFonts w:ascii="Calibri" w:eastAsia="Times New Roman" w:hAnsi="Calibri" w:cs="Calibri"/>
          <w:color w:val="000000"/>
          <w:lang w:eastAsia="en-GB"/>
        </w:rPr>
        <w:t xml:space="preserve"> NN sensors (84). A special case is the Ridings Shopping Centre (Wakefield)</w:t>
      </w:r>
      <w:ins w:id="724" w:author="Tank Green" w:date="2018-03-27T16:57:00Z">
        <w:r w:rsidR="00C96DE6">
          <w:rPr>
            <w:rFonts w:ascii="Calibri" w:eastAsia="Times New Roman" w:hAnsi="Calibri" w:cs="Calibri"/>
            <w:color w:val="000000"/>
            <w:lang w:eastAsia="en-GB"/>
          </w:rPr>
          <w:t>,</w:t>
        </w:r>
      </w:ins>
      <w:r w:rsidRPr="005C2604">
        <w:rPr>
          <w:rFonts w:ascii="Calibri" w:eastAsia="Times New Roman" w:hAnsi="Calibri" w:cs="Calibri"/>
          <w:color w:val="000000"/>
          <w:lang w:eastAsia="en-GB"/>
        </w:rPr>
        <w:t xml:space="preserve"> where </w:t>
      </w:r>
      <w:r>
        <w:rPr>
          <w:rFonts w:ascii="Calibri" w:eastAsia="Times New Roman" w:hAnsi="Calibri" w:cs="Calibri"/>
          <w:color w:val="000000"/>
          <w:lang w:eastAsia="en-GB"/>
        </w:rPr>
        <w:t xml:space="preserve">20 </w:t>
      </w:r>
      <w:r w:rsidR="00BF53F2">
        <w:rPr>
          <w:rFonts w:ascii="Calibri" w:eastAsia="Times New Roman" w:hAnsi="Calibri" w:cs="Calibri"/>
          <w:noProof/>
          <w:color w:val="000000"/>
          <w:lang w:eastAsia="en-GB"/>
        </w:rPr>
        <w:t>of</w:t>
      </w:r>
      <w:r w:rsidRPr="005C2604">
        <w:rPr>
          <w:rFonts w:ascii="Calibri" w:eastAsia="Times New Roman" w:hAnsi="Calibri" w:cs="Calibri"/>
          <w:color w:val="000000"/>
          <w:lang w:eastAsia="en-GB"/>
        </w:rPr>
        <w:t xml:space="preserve"> the 33 sensors installed are in </w:t>
      </w:r>
      <w:del w:id="725" w:author="Tank Green" w:date="2018-03-27T16:57:00Z">
        <w:r w:rsidRPr="005C2604" w:rsidDel="00C96DE6">
          <w:rPr>
            <w:rFonts w:ascii="Calibri" w:eastAsia="Times New Roman" w:hAnsi="Calibri" w:cs="Calibri"/>
            <w:color w:val="000000"/>
            <w:lang w:eastAsia="en-GB"/>
          </w:rPr>
          <w:delText>this situation</w:delText>
        </w:r>
      </w:del>
      <w:ins w:id="726" w:author="Tank Green" w:date="2018-03-27T16:57:00Z">
        <w:r w:rsidR="00C96DE6">
          <w:rPr>
            <w:rFonts w:ascii="Calibri" w:eastAsia="Times New Roman" w:hAnsi="Calibri" w:cs="Calibri"/>
            <w:color w:val="000000"/>
            <w:lang w:eastAsia="en-GB"/>
          </w:rPr>
          <w:t>close proximity to one another</w:t>
        </w:r>
      </w:ins>
      <w:r w:rsidRPr="005C2604">
        <w:rPr>
          <w:rFonts w:ascii="Calibri" w:eastAsia="Times New Roman" w:hAnsi="Calibri" w:cs="Calibri"/>
          <w:color w:val="000000"/>
          <w:lang w:eastAsia="en-GB"/>
        </w:rPr>
        <w:t>.</w:t>
      </w:r>
    </w:p>
    <w:p w14:paraId="0526CF8A" w14:textId="77777777" w:rsidR="00662177" w:rsidRPr="005C2604" w:rsidRDefault="00662177" w:rsidP="00662177">
      <w:pPr>
        <w:spacing w:after="0" w:line="240" w:lineRule="auto"/>
        <w:jc w:val="both"/>
        <w:rPr>
          <w:rFonts w:ascii="Calibri" w:eastAsia="Times New Roman" w:hAnsi="Calibri" w:cs="Calibri"/>
          <w:color w:val="000000"/>
          <w:lang w:eastAsia="en-GB"/>
        </w:rPr>
      </w:pPr>
    </w:p>
    <w:p w14:paraId="3CF487A5" w14:textId="7159CFC0" w:rsidR="00C53147" w:rsidRDefault="00662177" w:rsidP="004C601A">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 xml:space="preserve">For these </w:t>
      </w:r>
      <w:commentRangeStart w:id="727"/>
      <w:commentRangeStart w:id="728"/>
      <w:r w:rsidRPr="005C2604">
        <w:rPr>
          <w:rFonts w:ascii="Calibri" w:eastAsia="Times New Roman" w:hAnsi="Calibri" w:cs="Calibri"/>
          <w:color w:val="000000"/>
          <w:lang w:eastAsia="en-GB"/>
        </w:rPr>
        <w:t>2</w:t>
      </w:r>
      <w:ins w:id="729" w:author="Roberto" w:date="2018-03-28T14:28:00Z">
        <w:r w:rsidR="007A5507">
          <w:rPr>
            <w:rFonts w:ascii="Calibri" w:eastAsia="Times New Roman" w:hAnsi="Calibri" w:cs="Calibri"/>
            <w:color w:val="000000"/>
            <w:lang w:eastAsia="en-GB"/>
          </w:rPr>
          <w:t>64</w:t>
        </w:r>
      </w:ins>
      <w:del w:id="730" w:author="Roberto" w:date="2018-03-28T14:28:00Z">
        <w:r w:rsidRPr="005C2604" w:rsidDel="007A5507">
          <w:rPr>
            <w:rFonts w:ascii="Calibri" w:eastAsia="Times New Roman" w:hAnsi="Calibri" w:cs="Calibri"/>
            <w:color w:val="000000"/>
            <w:lang w:eastAsia="en-GB"/>
          </w:rPr>
          <w:delText>56</w:delText>
        </w:r>
      </w:del>
      <w:r w:rsidRPr="005C2604">
        <w:rPr>
          <w:rFonts w:ascii="Calibri" w:eastAsia="Times New Roman" w:hAnsi="Calibri" w:cs="Calibri"/>
          <w:color w:val="000000"/>
          <w:lang w:eastAsia="en-GB"/>
        </w:rPr>
        <w:t xml:space="preserve"> pairs</w:t>
      </w:r>
      <w:commentRangeEnd w:id="727"/>
      <w:r w:rsidR="00C96DE6">
        <w:rPr>
          <w:rStyle w:val="CommentReference"/>
        </w:rPr>
        <w:commentReference w:id="727"/>
      </w:r>
      <w:commentRangeEnd w:id="728"/>
      <w:r w:rsidR="007A5507">
        <w:rPr>
          <w:rStyle w:val="CommentReference"/>
        </w:rPr>
        <w:commentReference w:id="728"/>
      </w:r>
      <w:r w:rsidRPr="005C2604">
        <w:rPr>
          <w:rFonts w:ascii="Calibri" w:eastAsia="Times New Roman" w:hAnsi="Calibri" w:cs="Calibri"/>
          <w:color w:val="000000"/>
          <w:lang w:eastAsia="en-GB"/>
        </w:rPr>
        <w:t>, we average</w:t>
      </w:r>
      <w:ins w:id="731" w:author="Tank Green" w:date="2018-03-27T16:58:00Z">
        <w:r w:rsidR="00BA33F9">
          <w:rPr>
            <w:rFonts w:ascii="Calibri" w:eastAsia="Times New Roman" w:hAnsi="Calibri" w:cs="Calibri"/>
            <w:color w:val="000000"/>
            <w:lang w:eastAsia="en-GB"/>
          </w:rPr>
          <w:t>d</w:t>
        </w:r>
      </w:ins>
      <w:r w:rsidRPr="005C2604">
        <w:rPr>
          <w:rFonts w:ascii="Calibri" w:eastAsia="Times New Roman" w:hAnsi="Calibri" w:cs="Calibri"/>
          <w:color w:val="000000"/>
          <w:lang w:eastAsia="en-GB"/>
        </w:rPr>
        <w:t xml:space="preserve"> the hourly counts </w:t>
      </w:r>
      <w:r>
        <w:rPr>
          <w:rFonts w:ascii="Calibri" w:eastAsia="Times New Roman" w:hAnsi="Calibri" w:cs="Calibri"/>
          <w:color w:val="000000"/>
          <w:lang w:eastAsia="en-GB"/>
        </w:rPr>
        <w:t>from</w:t>
      </w:r>
      <w:r w:rsidRPr="005C2604">
        <w:rPr>
          <w:rFonts w:ascii="Calibri" w:eastAsia="Times New Roman" w:hAnsi="Calibri" w:cs="Calibri"/>
          <w:color w:val="000000"/>
          <w:lang w:eastAsia="en-GB"/>
        </w:rPr>
        <w:t xml:space="preserve"> each sensor to obtain a single measure</w:t>
      </w:r>
      <w:r>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 xml:space="preserve">we refer </w:t>
      </w:r>
      <w:r w:rsidR="00133654">
        <w:rPr>
          <w:rFonts w:ascii="Calibri" w:eastAsia="Times New Roman" w:hAnsi="Calibri" w:cs="Calibri"/>
          <w:color w:val="000000"/>
          <w:lang w:eastAsia="en-GB"/>
        </w:rPr>
        <w:t xml:space="preserve">the </w:t>
      </w:r>
      <w:r w:rsidR="00DF4E0E">
        <w:rPr>
          <w:rFonts w:ascii="Calibri" w:eastAsia="Times New Roman" w:hAnsi="Calibri" w:cs="Calibri"/>
          <w:color w:val="000000"/>
          <w:lang w:eastAsia="en-GB"/>
        </w:rPr>
        <w:t xml:space="preserve">interested reader to </w:t>
      </w:r>
      <w:r w:rsidR="00BF53F2">
        <w:rPr>
          <w:rFonts w:ascii="Calibri" w:eastAsia="Times New Roman" w:hAnsi="Calibri" w:cs="Calibri"/>
          <w:noProof/>
          <w:color w:val="000000"/>
          <w:lang w:eastAsia="en-GB"/>
        </w:rPr>
        <w:t>A</w:t>
      </w:r>
      <w:r w:rsidRPr="00BF53F2">
        <w:rPr>
          <w:rFonts w:ascii="Calibri" w:eastAsia="Times New Roman" w:hAnsi="Calibri" w:cs="Calibri"/>
          <w:noProof/>
          <w:color w:val="000000"/>
          <w:lang w:eastAsia="en-GB"/>
        </w:rPr>
        <w:t>ppendix</w:t>
      </w:r>
      <w:r>
        <w:rPr>
          <w:rFonts w:ascii="Calibri" w:eastAsia="Times New Roman" w:hAnsi="Calibri" w:cs="Calibri"/>
          <w:color w:val="000000"/>
          <w:lang w:eastAsia="en-GB"/>
        </w:rPr>
        <w:t xml:space="preserve"> </w:t>
      </w:r>
      <w:ins w:id="732" w:author="Roberto" w:date="2018-03-28T14:36:00Z">
        <w:r w:rsidR="00156FE1">
          <w:rPr>
            <w:rFonts w:ascii="Calibri" w:eastAsia="Times New Roman" w:hAnsi="Calibri" w:cs="Calibri"/>
            <w:color w:val="000000"/>
            <w:lang w:eastAsia="en-GB"/>
          </w:rPr>
          <w:t>B</w:t>
        </w:r>
      </w:ins>
      <w:del w:id="733" w:author="Roberto" w:date="2018-03-28T14:36:00Z">
        <w:r w:rsidDel="00156FE1">
          <w:rPr>
            <w:rFonts w:ascii="Calibri" w:eastAsia="Times New Roman" w:hAnsi="Calibri" w:cs="Calibri"/>
            <w:color w:val="000000"/>
            <w:lang w:eastAsia="en-GB"/>
          </w:rPr>
          <w:delText>C</w:delText>
        </w:r>
      </w:del>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for</w:t>
      </w:r>
      <w:r w:rsidRPr="005C2604">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 xml:space="preserve">the </w:t>
      </w:r>
      <w:bookmarkStart w:id="734" w:name="_GoBack"/>
      <w:bookmarkEnd w:id="734"/>
      <w:r w:rsidR="00DF4E0E">
        <w:rPr>
          <w:rFonts w:ascii="Calibri" w:eastAsia="Times New Roman" w:hAnsi="Calibri" w:cs="Calibri"/>
          <w:color w:val="000000"/>
          <w:lang w:eastAsia="en-GB"/>
        </w:rPr>
        <w:t>details</w:t>
      </w:r>
      <w:r w:rsidRPr="005C2604">
        <w:rPr>
          <w:rFonts w:ascii="Calibri" w:eastAsia="Times New Roman" w:hAnsi="Calibri" w:cs="Calibri"/>
          <w:color w:val="000000"/>
          <w:lang w:eastAsia="en-GB"/>
        </w:rPr>
        <w:t xml:space="preserve"> about this process). For example, sensors 547 and 276 are located in Bridge St, Chester,</w:t>
      </w:r>
      <w:del w:id="735" w:author="Tank Green" w:date="2018-03-27T17:09:00Z">
        <w:r w:rsidRPr="005C2604" w:rsidDel="00C1767F">
          <w:rPr>
            <w:rFonts w:ascii="Calibri" w:eastAsia="Times New Roman" w:hAnsi="Calibri" w:cs="Calibri"/>
            <w:color w:val="000000"/>
            <w:lang w:eastAsia="en-GB"/>
          </w:rPr>
          <w:delText xml:space="preserve"> and the</w:delText>
        </w:r>
        <w:r w:rsidDel="00C1767F">
          <w:rPr>
            <w:rFonts w:ascii="Calibri" w:eastAsia="Times New Roman" w:hAnsi="Calibri" w:cs="Calibri"/>
            <w:color w:val="000000"/>
            <w:lang w:eastAsia="en-GB"/>
          </w:rPr>
          <w:delText xml:space="preserve">y </w:delText>
        </w:r>
        <w:r w:rsidRPr="005C2604" w:rsidDel="00C1767F">
          <w:rPr>
            <w:rFonts w:ascii="Calibri" w:eastAsia="Times New Roman" w:hAnsi="Calibri" w:cs="Calibri"/>
            <w:color w:val="000000"/>
            <w:lang w:eastAsia="en-GB"/>
          </w:rPr>
          <w:delText>are</w:delText>
        </w:r>
      </w:del>
      <w:r>
        <w:rPr>
          <w:rFonts w:ascii="Calibri" w:eastAsia="Times New Roman" w:hAnsi="Calibri" w:cs="Calibri"/>
          <w:color w:val="000000"/>
          <w:lang w:eastAsia="en-GB"/>
        </w:rPr>
        <w:t xml:space="preserve"> 22.3m apart from </w:t>
      </w:r>
      <w:del w:id="736" w:author="Tank Green" w:date="2018-03-27T16:59:00Z">
        <w:r w:rsidDel="00BA33F9">
          <w:rPr>
            <w:rFonts w:ascii="Calibri" w:eastAsia="Times New Roman" w:hAnsi="Calibri" w:cs="Calibri"/>
            <w:color w:val="000000"/>
            <w:lang w:eastAsia="en-GB"/>
          </w:rPr>
          <w:delText xml:space="preserve">each </w:delText>
        </w:r>
      </w:del>
      <w:ins w:id="737" w:author="Tank Green" w:date="2018-03-27T16:59:00Z">
        <w:r w:rsidR="00BA33F9">
          <w:rPr>
            <w:rFonts w:ascii="Calibri" w:eastAsia="Times New Roman" w:hAnsi="Calibri" w:cs="Calibri"/>
            <w:color w:val="000000"/>
            <w:lang w:eastAsia="en-GB"/>
          </w:rPr>
          <w:t>one ano</w:t>
        </w:r>
      </w:ins>
      <w:del w:id="738" w:author="Tank Green" w:date="2018-03-27T16:59:00Z">
        <w:r w:rsidDel="00BA33F9">
          <w:rPr>
            <w:rFonts w:ascii="Calibri" w:eastAsia="Times New Roman" w:hAnsi="Calibri" w:cs="Calibri"/>
            <w:color w:val="000000"/>
            <w:lang w:eastAsia="en-GB"/>
          </w:rPr>
          <w:delText>o</w:delText>
        </w:r>
      </w:del>
      <w:r>
        <w:rPr>
          <w:rFonts w:ascii="Calibri" w:eastAsia="Times New Roman" w:hAnsi="Calibri" w:cs="Calibri"/>
          <w:color w:val="000000"/>
          <w:lang w:eastAsia="en-GB"/>
        </w:rPr>
        <w:t>ther</w:t>
      </w:r>
      <w:r w:rsidRPr="005C2604">
        <w:rPr>
          <w:rFonts w:ascii="Calibri" w:eastAsia="Times New Roman" w:hAnsi="Calibri" w:cs="Calibri"/>
          <w:color w:val="000000"/>
          <w:lang w:eastAsia="en-GB"/>
        </w:rPr>
        <w:t>.</w:t>
      </w:r>
      <w:ins w:id="739" w:author="Tank Green" w:date="2018-03-27T17:09:00Z">
        <w:r w:rsidR="00C1767F">
          <w:rPr>
            <w:rFonts w:ascii="Calibri" w:eastAsia="Times New Roman" w:hAnsi="Calibri" w:cs="Calibri"/>
            <w:color w:val="000000"/>
            <w:lang w:eastAsia="en-GB"/>
          </w:rPr>
          <w:t xml:space="preserve"> As can be observed from </w:t>
        </w:r>
      </w:ins>
      <w:ins w:id="740" w:author="Tank Green" w:date="2018-03-27T17:10:00Z">
        <w:r w:rsidR="00C1767F">
          <w:rPr>
            <w:rFonts w:ascii="Calibri" w:eastAsia="Times New Roman" w:hAnsi="Calibri" w:cs="Calibri"/>
            <w:color w:val="000000"/>
            <w:lang w:eastAsia="en-GB"/>
          </w:rPr>
          <w:fldChar w:fldCharType="begin"/>
        </w:r>
        <w:r w:rsidR="00C1767F">
          <w:rPr>
            <w:rFonts w:ascii="Calibri" w:eastAsia="Times New Roman" w:hAnsi="Calibri" w:cs="Calibri"/>
            <w:color w:val="000000"/>
            <w:lang w:eastAsia="en-GB"/>
          </w:rPr>
          <w:instrText xml:space="preserve"> REF _Ref509933592 \h </w:instrText>
        </w:r>
      </w:ins>
      <w:r w:rsidR="00C1767F">
        <w:rPr>
          <w:rFonts w:ascii="Calibri" w:eastAsia="Times New Roman" w:hAnsi="Calibri" w:cs="Calibri"/>
          <w:color w:val="000000"/>
          <w:lang w:eastAsia="en-GB"/>
        </w:rPr>
      </w:r>
      <w:ins w:id="741" w:author="Tank Green" w:date="2018-03-27T17:10:00Z">
        <w:r w:rsidR="00C1767F">
          <w:rPr>
            <w:rFonts w:ascii="Calibri" w:eastAsia="Times New Roman" w:hAnsi="Calibri" w:cs="Calibri"/>
            <w:color w:val="000000"/>
            <w:lang w:eastAsia="en-GB"/>
          </w:rPr>
          <w:fldChar w:fldCharType="separate"/>
        </w:r>
      </w:ins>
      <w:ins w:id="742" w:author="Tank Green" w:date="2018-03-28T11:10:00Z">
        <w:r w:rsidR="008F0C9E">
          <w:t xml:space="preserve">Figure </w:t>
        </w:r>
        <w:r w:rsidR="008F0C9E">
          <w:rPr>
            <w:noProof/>
          </w:rPr>
          <w:t>7</w:t>
        </w:r>
      </w:ins>
      <w:ins w:id="743" w:author="Tank Green" w:date="2018-03-27T17:10:00Z">
        <w:r w:rsidR="00C1767F">
          <w:rPr>
            <w:rFonts w:ascii="Calibri" w:eastAsia="Times New Roman" w:hAnsi="Calibri" w:cs="Calibri"/>
            <w:color w:val="000000"/>
            <w:lang w:eastAsia="en-GB"/>
          </w:rPr>
          <w:fldChar w:fldCharType="end"/>
        </w:r>
        <w:r w:rsidR="00C1767F">
          <w:rPr>
            <w:rFonts w:ascii="Calibri" w:eastAsia="Times New Roman" w:hAnsi="Calibri" w:cs="Calibri"/>
            <w:color w:val="000000"/>
            <w:lang w:eastAsia="en-GB"/>
          </w:rPr>
          <w:t>,</w:t>
        </w:r>
      </w:ins>
      <w:r w:rsidRPr="005C2604">
        <w:rPr>
          <w:rFonts w:ascii="Calibri" w:eastAsia="Times New Roman" w:hAnsi="Calibri" w:cs="Calibri"/>
          <w:color w:val="000000"/>
          <w:lang w:eastAsia="en-GB"/>
        </w:rPr>
        <w:t xml:space="preserve"> </w:t>
      </w:r>
      <w:del w:id="744" w:author="Tank Green" w:date="2018-03-27T17:10:00Z">
        <w:r w:rsidRPr="005C2604" w:rsidDel="00C1767F">
          <w:rPr>
            <w:rFonts w:ascii="Calibri" w:eastAsia="Times New Roman" w:hAnsi="Calibri" w:cs="Calibri"/>
            <w:color w:val="000000"/>
            <w:lang w:eastAsia="en-GB"/>
          </w:rPr>
          <w:delText>T</w:delText>
        </w:r>
      </w:del>
      <w:ins w:id="745" w:author="Tank Green" w:date="2018-03-27T17:10:00Z">
        <w:r w:rsidR="00C1767F">
          <w:rPr>
            <w:rFonts w:ascii="Calibri" w:eastAsia="Times New Roman" w:hAnsi="Calibri" w:cs="Calibri"/>
            <w:color w:val="000000"/>
            <w:lang w:eastAsia="en-GB"/>
          </w:rPr>
          <w:t>t</w:t>
        </w:r>
      </w:ins>
      <w:r w:rsidRPr="005C2604">
        <w:rPr>
          <w:rFonts w:ascii="Calibri" w:eastAsia="Times New Roman" w:hAnsi="Calibri" w:cs="Calibri"/>
          <w:color w:val="000000"/>
          <w:lang w:eastAsia="en-GB"/>
        </w:rPr>
        <w:t xml:space="preserve">he daily mean FF </w:t>
      </w:r>
      <w:del w:id="746" w:author="Tank Green" w:date="2018-03-27T17:10:00Z">
        <w:r w:rsidRPr="005C2604" w:rsidDel="00C1767F">
          <w:rPr>
            <w:rFonts w:ascii="Calibri" w:eastAsia="Times New Roman" w:hAnsi="Calibri" w:cs="Calibri"/>
            <w:color w:val="000000"/>
            <w:lang w:eastAsia="en-GB"/>
          </w:rPr>
          <w:delText>(</w:delText>
        </w:r>
      </w:del>
      <w:del w:id="747" w:author="Tank Green" w:date="2018-03-27T17:04:00Z">
        <w:r w:rsidRPr="005C2604" w:rsidDel="00BA33F9">
          <w:rPr>
            <w:rFonts w:ascii="Calibri" w:eastAsia="Times New Roman" w:hAnsi="Calibri" w:cs="Calibri"/>
            <w:color w:val="000000"/>
            <w:lang w:eastAsia="en-GB"/>
          </w:rPr>
          <w:delText xml:space="preserve">Figure </w:delText>
        </w:r>
        <w:r w:rsidR="004C601A" w:rsidDel="00BA33F9">
          <w:rPr>
            <w:rFonts w:ascii="Calibri" w:eastAsia="Times New Roman" w:hAnsi="Calibri" w:cs="Calibri"/>
            <w:color w:val="000000"/>
            <w:lang w:eastAsia="en-GB"/>
          </w:rPr>
          <w:delText>6</w:delText>
        </w:r>
      </w:del>
      <w:del w:id="748" w:author="Tank Green" w:date="2018-03-27T17:10:00Z">
        <w:r w:rsidDel="00C1767F">
          <w:rPr>
            <w:rFonts w:ascii="Calibri" w:eastAsia="Times New Roman" w:hAnsi="Calibri" w:cs="Calibri"/>
            <w:color w:val="000000"/>
            <w:lang w:eastAsia="en-GB"/>
          </w:rPr>
          <w:delText xml:space="preserve">) </w:delText>
        </w:r>
      </w:del>
      <w:r>
        <w:rPr>
          <w:rFonts w:ascii="Calibri" w:eastAsia="Times New Roman" w:hAnsi="Calibri" w:cs="Calibri"/>
          <w:color w:val="000000"/>
          <w:lang w:eastAsia="en-GB"/>
        </w:rPr>
        <w:t xml:space="preserve">is </w:t>
      </w:r>
      <w:r w:rsidRPr="00136BD5">
        <w:rPr>
          <w:rFonts w:ascii="Calibri" w:eastAsia="Times New Roman" w:hAnsi="Calibri" w:cs="Calibri"/>
          <w:noProof/>
          <w:color w:val="000000"/>
          <w:lang w:eastAsia="en-GB"/>
        </w:rPr>
        <w:t>positive</w:t>
      </w:r>
      <w:ins w:id="749" w:author="Tank Green" w:date="2018-03-27T17:05:00Z">
        <w:r w:rsidR="00BA33F9">
          <w:rPr>
            <w:rFonts w:ascii="Calibri" w:eastAsia="Times New Roman" w:hAnsi="Calibri" w:cs="Calibri"/>
            <w:noProof/>
            <w:color w:val="000000"/>
            <w:lang w:eastAsia="en-GB"/>
          </w:rPr>
          <w:t>ly</w:t>
        </w:r>
      </w:ins>
      <w:r>
        <w:rPr>
          <w:rFonts w:ascii="Calibri" w:eastAsia="Times New Roman" w:hAnsi="Calibri" w:cs="Calibri"/>
          <w:color w:val="000000"/>
          <w:lang w:eastAsia="en-GB"/>
        </w:rPr>
        <w:t xml:space="preserve"> correlated </w:t>
      </w:r>
      <w:r w:rsidRPr="005C2604">
        <w:rPr>
          <w:rFonts w:ascii="Calibri" w:eastAsia="Times New Roman" w:hAnsi="Calibri" w:cs="Calibri"/>
          <w:color w:val="000000"/>
          <w:lang w:eastAsia="en-GB"/>
        </w:rPr>
        <w:t xml:space="preserve">and </w:t>
      </w:r>
      <w:del w:id="750" w:author="Tank Green" w:date="2018-03-27T17:05:00Z">
        <w:r w:rsidRPr="005C2604" w:rsidDel="00BA33F9">
          <w:rPr>
            <w:rFonts w:ascii="Calibri" w:eastAsia="Times New Roman" w:hAnsi="Calibri" w:cs="Calibri"/>
            <w:color w:val="000000"/>
            <w:lang w:eastAsia="en-GB"/>
          </w:rPr>
          <w:delText xml:space="preserve">have </w:delText>
        </w:r>
      </w:del>
      <w:ins w:id="751" w:author="Tank Green" w:date="2018-03-27T17:05:00Z">
        <w:r w:rsidR="00BA33F9" w:rsidRPr="005C2604">
          <w:rPr>
            <w:rFonts w:ascii="Calibri" w:eastAsia="Times New Roman" w:hAnsi="Calibri" w:cs="Calibri"/>
            <w:color w:val="000000"/>
            <w:lang w:eastAsia="en-GB"/>
          </w:rPr>
          <w:t>ha</w:t>
        </w:r>
        <w:r w:rsidR="00BA33F9">
          <w:rPr>
            <w:rFonts w:ascii="Calibri" w:eastAsia="Times New Roman" w:hAnsi="Calibri" w:cs="Calibri"/>
            <w:color w:val="000000"/>
            <w:lang w:eastAsia="en-GB"/>
          </w:rPr>
          <w:t>s</w:t>
        </w:r>
        <w:r w:rsidR="00BA33F9"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quite similar values, even </w:t>
      </w:r>
      <w:del w:id="752" w:author="Tank Green" w:date="2018-03-27T17:05:00Z">
        <w:r w:rsidRPr="005C2604" w:rsidDel="00BA33F9">
          <w:rPr>
            <w:rFonts w:ascii="Calibri" w:eastAsia="Times New Roman" w:hAnsi="Calibri" w:cs="Calibri"/>
            <w:color w:val="000000"/>
            <w:lang w:eastAsia="en-GB"/>
          </w:rPr>
          <w:delText xml:space="preserve">when </w:delText>
        </w:r>
      </w:del>
      <w:ins w:id="753" w:author="Tank Green" w:date="2018-03-27T17:05:00Z">
        <w:r w:rsidR="00BA33F9">
          <w:rPr>
            <w:rFonts w:ascii="Calibri" w:eastAsia="Times New Roman" w:hAnsi="Calibri" w:cs="Calibri"/>
            <w:color w:val="000000"/>
            <w:lang w:eastAsia="en-GB"/>
          </w:rPr>
          <w:t>though</w:t>
        </w:r>
        <w:r w:rsidR="00BA33F9" w:rsidRPr="005C2604">
          <w:rPr>
            <w:rFonts w:ascii="Calibri" w:eastAsia="Times New Roman" w:hAnsi="Calibri" w:cs="Calibri"/>
            <w:color w:val="000000"/>
            <w:lang w:eastAsia="en-GB"/>
          </w:rPr>
          <w:t xml:space="preserve"> </w:t>
        </w:r>
      </w:ins>
      <w:r w:rsidRPr="005C2604">
        <w:rPr>
          <w:rFonts w:ascii="Calibri" w:eastAsia="Times New Roman" w:hAnsi="Calibri" w:cs="Calibri"/>
          <w:color w:val="000000"/>
          <w:lang w:eastAsia="en-GB"/>
        </w:rPr>
        <w:t xml:space="preserve">each shop </w:t>
      </w:r>
      <w:r w:rsidR="00133654">
        <w:rPr>
          <w:rFonts w:ascii="Calibri" w:eastAsia="Times New Roman" w:hAnsi="Calibri" w:cs="Calibri"/>
          <w:color w:val="000000"/>
          <w:lang w:eastAsia="en-GB"/>
        </w:rPr>
        <w:t>is in</w:t>
      </w:r>
      <w:r w:rsidRPr="005C2604">
        <w:rPr>
          <w:rFonts w:ascii="Calibri" w:eastAsia="Times New Roman" w:hAnsi="Calibri" w:cs="Calibri"/>
          <w:color w:val="000000"/>
          <w:lang w:eastAsia="en-GB"/>
        </w:rPr>
        <w:t xml:space="preserve"> a completely different </w:t>
      </w:r>
      <w:del w:id="754" w:author="Tank Green" w:date="2018-03-27T17:05:00Z">
        <w:r w:rsidR="00133654" w:rsidDel="00BA33F9">
          <w:rPr>
            <w:rFonts w:ascii="Calibri" w:eastAsia="Times New Roman" w:hAnsi="Calibri" w:cs="Calibri"/>
            <w:color w:val="000000"/>
            <w:lang w:eastAsia="en-GB"/>
          </w:rPr>
          <w:delText>shop</w:delText>
        </w:r>
        <w:r w:rsidDel="00BA33F9">
          <w:rPr>
            <w:rFonts w:ascii="Calibri" w:eastAsia="Times New Roman" w:hAnsi="Calibri" w:cs="Calibri"/>
            <w:color w:val="000000"/>
            <w:lang w:eastAsia="en-GB"/>
          </w:rPr>
          <w:delText xml:space="preserve"> </w:delText>
        </w:r>
      </w:del>
      <w:ins w:id="755" w:author="Tank Green" w:date="2018-03-27T17:05:00Z">
        <w:r w:rsidR="00BA33F9">
          <w:rPr>
            <w:rFonts w:ascii="Calibri" w:eastAsia="Times New Roman" w:hAnsi="Calibri" w:cs="Calibri"/>
            <w:color w:val="000000"/>
            <w:lang w:eastAsia="en-GB"/>
          </w:rPr>
          <w:t xml:space="preserve">retail </w:t>
        </w:r>
      </w:ins>
      <w:r>
        <w:rPr>
          <w:rFonts w:ascii="Calibri" w:eastAsia="Times New Roman" w:hAnsi="Calibri" w:cs="Calibri"/>
          <w:color w:val="000000"/>
          <w:lang w:eastAsia="en-GB"/>
        </w:rPr>
        <w:t>category</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 xml:space="preserve">We </w:t>
      </w:r>
      <w:ins w:id="756" w:author="Tank Green" w:date="2018-03-27T17:09:00Z">
        <w:r w:rsidR="00C1767F">
          <w:rPr>
            <w:rFonts w:ascii="Calibri" w:eastAsia="Times New Roman" w:hAnsi="Calibri" w:cs="Calibri"/>
            <w:color w:val="000000"/>
            <w:lang w:eastAsia="en-GB"/>
          </w:rPr>
          <w:t xml:space="preserve">therefore </w:t>
        </w:r>
      </w:ins>
      <w:r w:rsidR="00133654">
        <w:rPr>
          <w:rFonts w:ascii="Calibri" w:eastAsia="Times New Roman" w:hAnsi="Calibri" w:cs="Calibri"/>
          <w:color w:val="000000"/>
          <w:lang w:eastAsia="en-GB"/>
        </w:rPr>
        <w:t>assign</w:t>
      </w:r>
      <w:ins w:id="757" w:author="Tank Green" w:date="2018-03-27T17:06:00Z">
        <w:r w:rsidR="00BA33F9">
          <w:rPr>
            <w:rFonts w:ascii="Calibri" w:eastAsia="Times New Roman" w:hAnsi="Calibri" w:cs="Calibri"/>
            <w:color w:val="000000"/>
            <w:lang w:eastAsia="en-GB"/>
          </w:rPr>
          <w:t>ed</w:t>
        </w:r>
      </w:ins>
      <w:r w:rsidR="00133654">
        <w:rPr>
          <w:rFonts w:ascii="Calibri" w:eastAsia="Times New Roman" w:hAnsi="Calibri" w:cs="Calibri"/>
          <w:color w:val="000000"/>
          <w:lang w:eastAsia="en-GB"/>
        </w:rPr>
        <w:t xml:space="preserve"> a new </w:t>
      </w:r>
      <w:del w:id="758" w:author="Tank Green" w:date="2018-03-27T17:06:00Z">
        <w:r w:rsidR="00133654" w:rsidDel="00BA33F9">
          <w:rPr>
            <w:rFonts w:ascii="Calibri" w:eastAsia="Times New Roman" w:hAnsi="Calibri" w:cs="Calibri"/>
            <w:color w:val="000000"/>
            <w:lang w:eastAsia="en-GB"/>
          </w:rPr>
          <w:delText xml:space="preserve">id </w:delText>
        </w:r>
      </w:del>
      <w:ins w:id="759" w:author="Tank Green" w:date="2018-03-27T17:06:00Z">
        <w:r w:rsidR="00BA33F9">
          <w:rPr>
            <w:rFonts w:ascii="Calibri" w:eastAsia="Times New Roman" w:hAnsi="Calibri" w:cs="Calibri"/>
            <w:color w:val="000000"/>
            <w:lang w:eastAsia="en-GB"/>
          </w:rPr>
          <w:t xml:space="preserve">ID </w:t>
        </w:r>
      </w:ins>
      <w:r w:rsidR="00133654">
        <w:rPr>
          <w:rFonts w:ascii="Calibri" w:eastAsia="Times New Roman" w:hAnsi="Calibri" w:cs="Calibri"/>
          <w:color w:val="000000"/>
          <w:lang w:eastAsia="en-GB"/>
        </w:rPr>
        <w:t>to t</w:t>
      </w:r>
      <w:r>
        <w:rPr>
          <w:rFonts w:ascii="Calibri" w:eastAsia="Times New Roman" w:hAnsi="Calibri" w:cs="Calibri"/>
          <w:color w:val="000000"/>
          <w:lang w:eastAsia="en-GB"/>
        </w:rPr>
        <w:t>he</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averaged signal and</w:t>
      </w:r>
      <w:r w:rsidRPr="005C2604">
        <w:rPr>
          <w:rFonts w:ascii="Calibri" w:eastAsia="Times New Roman" w:hAnsi="Calibri" w:cs="Calibri"/>
          <w:color w:val="000000"/>
          <w:lang w:eastAsia="en-GB"/>
        </w:rPr>
        <w:t xml:space="preserve"> </w:t>
      </w:r>
      <w:del w:id="760" w:author="Tank Green" w:date="2018-03-27T17:06:00Z">
        <w:r w:rsidR="00133654" w:rsidDel="00BA33F9">
          <w:rPr>
            <w:rFonts w:ascii="Calibri" w:eastAsia="Times New Roman" w:hAnsi="Calibri" w:cs="Calibri"/>
            <w:color w:val="000000"/>
            <w:lang w:eastAsia="en-GB"/>
          </w:rPr>
          <w:delText xml:space="preserve">assign </w:delText>
        </w:r>
      </w:del>
      <w:ins w:id="761" w:author="Tank Green" w:date="2018-03-27T17:06:00Z">
        <w:r w:rsidR="00BA33F9">
          <w:rPr>
            <w:rFonts w:ascii="Calibri" w:eastAsia="Times New Roman" w:hAnsi="Calibri" w:cs="Calibri"/>
            <w:color w:val="000000"/>
            <w:lang w:eastAsia="en-GB"/>
          </w:rPr>
          <w:t>classified it as the</w:t>
        </w:r>
      </w:ins>
      <w:del w:id="762" w:author="Tank Green" w:date="2018-03-27T17:06:00Z">
        <w:r w:rsidR="00133654" w:rsidDel="00BA33F9">
          <w:rPr>
            <w:rFonts w:ascii="Calibri" w:eastAsia="Times New Roman" w:hAnsi="Calibri" w:cs="Calibri"/>
            <w:color w:val="000000"/>
            <w:lang w:eastAsia="en-GB"/>
          </w:rPr>
          <w:delText>it</w:delText>
        </w:r>
        <w:r w:rsidRPr="005C2604" w:rsidDel="00BA33F9">
          <w:rPr>
            <w:rFonts w:ascii="Calibri" w:eastAsia="Times New Roman" w:hAnsi="Calibri" w:cs="Calibri"/>
            <w:color w:val="000000"/>
            <w:lang w:eastAsia="en-GB"/>
          </w:rPr>
          <w:delText xml:space="preserve"> </w:delText>
        </w:r>
        <w:r w:rsidR="00133654" w:rsidDel="00BA33F9">
          <w:rPr>
            <w:rFonts w:ascii="Calibri" w:eastAsia="Times New Roman" w:hAnsi="Calibri" w:cs="Calibri"/>
            <w:color w:val="000000"/>
            <w:lang w:eastAsia="en-GB"/>
          </w:rPr>
          <w:delText xml:space="preserve">the </w:delText>
        </w:r>
        <w:r w:rsidDel="00BA33F9">
          <w:rPr>
            <w:rFonts w:ascii="Calibri" w:eastAsia="Times New Roman" w:hAnsi="Calibri" w:cs="Calibri"/>
            <w:color w:val="000000"/>
            <w:lang w:eastAsia="en-GB"/>
          </w:rPr>
          <w:delText>shop</w:delText>
        </w:r>
      </w:del>
      <w:r>
        <w:rPr>
          <w:rFonts w:ascii="Calibri" w:eastAsia="Times New Roman" w:hAnsi="Calibri" w:cs="Calibri"/>
          <w:color w:val="000000"/>
          <w:lang w:eastAsia="en-GB"/>
        </w:rPr>
        <w:t xml:space="preserve"> category </w:t>
      </w:r>
      <w:ins w:id="763" w:author="Tank Green" w:date="2018-03-27T17:06:00Z">
        <w:r w:rsidR="00BA33F9">
          <w:rPr>
            <w:rFonts w:ascii="Calibri" w:eastAsia="Times New Roman" w:hAnsi="Calibri" w:cs="Calibri"/>
            <w:color w:val="000000"/>
            <w:lang w:eastAsia="en-GB"/>
          </w:rPr>
          <w:t>‘</w:t>
        </w:r>
      </w:ins>
      <w:r>
        <w:rPr>
          <w:rFonts w:ascii="Calibri" w:eastAsia="Times New Roman" w:hAnsi="Calibri" w:cs="Calibri"/>
          <w:color w:val="000000"/>
          <w:lang w:eastAsia="en-GB"/>
        </w:rPr>
        <w:t>Merged</w:t>
      </w:r>
      <w:ins w:id="764" w:author="Tank Green" w:date="2018-03-27T17:06:00Z">
        <w:r w:rsidR="00BA33F9">
          <w:rPr>
            <w:rFonts w:ascii="Calibri" w:eastAsia="Times New Roman" w:hAnsi="Calibri" w:cs="Calibri"/>
            <w:color w:val="000000"/>
            <w:lang w:eastAsia="en-GB"/>
          </w:rPr>
          <w:t>’</w:t>
        </w:r>
      </w:ins>
      <w:ins w:id="765" w:author="Tank Green" w:date="2018-03-27T17:10:00Z">
        <w:r w:rsidR="00C1767F">
          <w:rPr>
            <w:rFonts w:ascii="Calibri" w:eastAsia="Times New Roman" w:hAnsi="Calibri" w:cs="Calibri"/>
            <w:color w:val="000000"/>
            <w:lang w:eastAsia="en-GB"/>
          </w:rPr>
          <w:t xml:space="preserve">, being sure to also remove </w:t>
        </w:r>
      </w:ins>
      <w:del w:id="766" w:author="Tank Green" w:date="2018-03-27T17:10:00Z">
        <w:r w:rsidDel="00C1767F">
          <w:rPr>
            <w:rFonts w:ascii="Calibri" w:eastAsia="Times New Roman" w:hAnsi="Calibri" w:cs="Calibri"/>
            <w:color w:val="000000"/>
            <w:lang w:eastAsia="en-GB"/>
          </w:rPr>
          <w:delText>.</w:delText>
        </w:r>
        <w:r w:rsidR="004C601A" w:rsidDel="00C1767F">
          <w:rPr>
            <w:rFonts w:ascii="Calibri" w:eastAsia="Times New Roman" w:hAnsi="Calibri" w:cs="Calibri"/>
            <w:color w:val="000000"/>
            <w:lang w:eastAsia="en-GB"/>
          </w:rPr>
          <w:delText xml:space="preserve"> </w:delText>
        </w:r>
        <w:r w:rsidR="00133654" w:rsidDel="00C1767F">
          <w:rPr>
            <w:rFonts w:ascii="Calibri" w:eastAsia="Times New Roman" w:hAnsi="Calibri" w:cs="Calibri"/>
            <w:color w:val="000000"/>
            <w:lang w:eastAsia="en-GB"/>
          </w:rPr>
          <w:delText xml:space="preserve"> We </w:delText>
        </w:r>
      </w:del>
      <w:ins w:id="767" w:author="Tank Green" w:date="2018-03-27T17:06:00Z">
        <w:r w:rsidR="00BA33F9">
          <w:rPr>
            <w:rFonts w:ascii="Calibri" w:eastAsia="Times New Roman" w:hAnsi="Calibri" w:cs="Calibri"/>
            <w:color w:val="000000"/>
            <w:lang w:eastAsia="en-GB"/>
          </w:rPr>
          <w:t xml:space="preserve">the original </w:t>
        </w:r>
      </w:ins>
      <w:ins w:id="768" w:author="Tank Green" w:date="2018-03-27T17:11:00Z">
        <w:r w:rsidR="00C1767F">
          <w:rPr>
            <w:rFonts w:ascii="Calibri" w:eastAsia="Times New Roman" w:hAnsi="Calibri" w:cs="Calibri"/>
            <w:color w:val="000000"/>
            <w:lang w:eastAsia="en-GB"/>
          </w:rPr>
          <w:t xml:space="preserve">FF </w:t>
        </w:r>
      </w:ins>
      <w:ins w:id="769" w:author="Tank Green" w:date="2018-03-27T17:07:00Z">
        <w:r w:rsidR="00BA33F9">
          <w:rPr>
            <w:rFonts w:ascii="Calibri" w:eastAsia="Times New Roman" w:hAnsi="Calibri" w:cs="Calibri"/>
            <w:color w:val="000000"/>
            <w:lang w:eastAsia="en-GB"/>
          </w:rPr>
          <w:t>counts</w:t>
        </w:r>
      </w:ins>
      <w:ins w:id="770" w:author="Tank Green" w:date="2018-03-27T17:06:00Z">
        <w:r w:rsidR="00BA33F9">
          <w:rPr>
            <w:rFonts w:ascii="Calibri" w:eastAsia="Times New Roman" w:hAnsi="Calibri" w:cs="Calibri"/>
            <w:color w:val="000000"/>
            <w:lang w:eastAsia="en-GB"/>
          </w:rPr>
          <w:t xml:space="preserve"> for </w:t>
        </w:r>
      </w:ins>
      <w:del w:id="771" w:author="Tank Green" w:date="2018-03-27T17:07:00Z">
        <w:r w:rsidR="00133654" w:rsidDel="00BA33F9">
          <w:rPr>
            <w:rFonts w:ascii="Calibri" w:eastAsia="Times New Roman" w:hAnsi="Calibri" w:cs="Calibri"/>
            <w:color w:val="000000"/>
            <w:lang w:eastAsia="en-GB"/>
          </w:rPr>
          <w:delText>delete from the counts the original FF counts</w:delText>
        </w:r>
      </w:del>
      <w:ins w:id="772" w:author="Tank Green" w:date="2018-03-27T17:07:00Z">
        <w:r w:rsidR="00BA33F9">
          <w:rPr>
            <w:rFonts w:ascii="Calibri" w:eastAsia="Times New Roman" w:hAnsi="Calibri" w:cs="Calibri"/>
            <w:color w:val="000000"/>
            <w:lang w:eastAsia="en-GB"/>
          </w:rPr>
          <w:t xml:space="preserve">the </w:t>
        </w:r>
      </w:ins>
      <w:del w:id="773" w:author="Tank Green" w:date="2018-03-27T17:07:00Z">
        <w:r w:rsidR="00133654" w:rsidDel="00BA33F9">
          <w:rPr>
            <w:rFonts w:ascii="Calibri" w:eastAsia="Times New Roman" w:hAnsi="Calibri" w:cs="Calibri"/>
            <w:color w:val="000000"/>
            <w:lang w:eastAsia="en-GB"/>
          </w:rPr>
          <w:delText xml:space="preserve"> for both</w:delText>
        </w:r>
      </w:del>
      <w:del w:id="774" w:author="Tank Green" w:date="2018-03-27T17:10:00Z">
        <w:r w:rsidR="00133654" w:rsidDel="00C1767F">
          <w:rPr>
            <w:rFonts w:ascii="Calibri" w:eastAsia="Times New Roman" w:hAnsi="Calibri" w:cs="Calibri"/>
            <w:color w:val="000000"/>
            <w:lang w:eastAsia="en-GB"/>
          </w:rPr>
          <w:delText xml:space="preserve"> </w:delText>
        </w:r>
      </w:del>
      <w:r w:rsidR="00133654">
        <w:rPr>
          <w:rFonts w:ascii="Calibri" w:eastAsia="Times New Roman" w:hAnsi="Calibri" w:cs="Calibri"/>
          <w:color w:val="000000"/>
          <w:lang w:eastAsia="en-GB"/>
        </w:rPr>
        <w:t>merged sensors.</w:t>
      </w:r>
    </w:p>
    <w:p w14:paraId="0C04ACB8" w14:textId="77777777" w:rsidR="00C53147" w:rsidDel="00C1767F" w:rsidRDefault="00C53147" w:rsidP="004C601A">
      <w:pPr>
        <w:spacing w:after="0" w:line="240" w:lineRule="auto"/>
        <w:jc w:val="both"/>
        <w:rPr>
          <w:del w:id="775" w:author="Tank Green" w:date="2018-03-27T17:12:00Z"/>
          <w:rFonts w:ascii="Calibri" w:eastAsia="Times New Roman" w:hAnsi="Calibri" w:cs="Calibri"/>
          <w:color w:val="000000"/>
          <w:lang w:eastAsia="en-GB"/>
        </w:rPr>
      </w:pPr>
    </w:p>
    <w:p w14:paraId="2A62D846" w14:textId="0CF5D397" w:rsidR="004C601A" w:rsidRPr="005C2604" w:rsidDel="00C1767F" w:rsidRDefault="00C53147" w:rsidP="004C601A">
      <w:pPr>
        <w:spacing w:after="0" w:line="240" w:lineRule="auto"/>
        <w:jc w:val="both"/>
        <w:rPr>
          <w:del w:id="776" w:author="Tank Green" w:date="2018-03-27T17:12:00Z"/>
          <w:rFonts w:ascii="Calibri" w:eastAsia="Times New Roman" w:hAnsi="Calibri" w:cs="Calibri"/>
          <w:color w:val="000000"/>
          <w:lang w:eastAsia="en-GB"/>
        </w:rPr>
      </w:pPr>
      <w:del w:id="777" w:author="Tank Green" w:date="2018-03-27T17:12:00Z">
        <w:r w:rsidDel="00C1767F">
          <w:rPr>
            <w:rFonts w:ascii="Calibri" w:eastAsia="Times New Roman" w:hAnsi="Calibri" w:cs="Calibri"/>
            <w:color w:val="000000"/>
            <w:lang w:eastAsia="en-GB"/>
          </w:rPr>
          <w:delText xml:space="preserve">Figure 7 </w:delText>
        </w:r>
        <w:r w:rsidR="004C601A" w:rsidDel="00C1767F">
          <w:rPr>
            <w:rFonts w:ascii="Calibri" w:eastAsia="Times New Roman" w:hAnsi="Calibri" w:cs="Calibri"/>
            <w:color w:val="000000"/>
            <w:lang w:eastAsia="en-GB"/>
          </w:rPr>
          <w:delText xml:space="preserve">shows the probability distribution for each type of shop in terms of its particular contribution towards the FF index at each month since July 2016. All months share the same </w:delText>
        </w:r>
        <w:r w:rsidR="00050F7E" w:rsidDel="00C1767F">
          <w:rPr>
            <w:rFonts w:ascii="Calibri" w:eastAsia="Times New Roman" w:hAnsi="Calibri" w:cs="Calibri"/>
            <w:color w:val="000000"/>
            <w:lang w:eastAsia="en-GB"/>
          </w:rPr>
          <w:delText>lognormal</w:delText>
        </w:r>
        <w:r w:rsidR="002D638B" w:rsidDel="00C1767F">
          <w:rPr>
            <w:rFonts w:ascii="Calibri" w:eastAsia="Times New Roman" w:hAnsi="Calibri" w:cs="Calibri"/>
            <w:color w:val="000000"/>
            <w:lang w:eastAsia="en-GB"/>
          </w:rPr>
          <w:delText>-like</w:delText>
        </w:r>
        <w:r w:rsidR="004C601A" w:rsidDel="00C1767F">
          <w:rPr>
            <w:rFonts w:ascii="Calibri" w:eastAsia="Times New Roman" w:hAnsi="Calibri" w:cs="Calibri"/>
            <w:color w:val="000000"/>
            <w:lang w:eastAsia="en-GB"/>
          </w:rPr>
          <w:delText xml:space="preserve"> distribution, where the bulk is concentrated in the lower contributors. In general, between the 70-90% of the total FF is generated by 95% of the shops and only 7 types (</w:delText>
        </w:r>
        <w:r w:rsidR="000667E9" w:rsidDel="00C1767F">
          <w:rPr>
            <w:rFonts w:ascii="Calibri" w:eastAsia="Times New Roman" w:hAnsi="Calibri" w:cs="Calibri"/>
            <w:color w:val="000000"/>
            <w:lang w:eastAsia="en-GB"/>
          </w:rPr>
          <w:delText xml:space="preserve">Merged, </w:delText>
        </w:r>
        <w:r w:rsidR="004C601A" w:rsidDel="00C1767F">
          <w:rPr>
            <w:rFonts w:ascii="Calibri" w:eastAsia="Times New Roman" w:hAnsi="Calibri" w:cs="Calibri"/>
            <w:color w:val="000000"/>
            <w:lang w:eastAsia="en-GB"/>
          </w:rPr>
          <w:delText>Mobile Phones, Restaurant,</w:delText>
        </w:r>
        <w:r w:rsidR="000667E9" w:rsidDel="00C1767F">
          <w:rPr>
            <w:rFonts w:ascii="Calibri" w:eastAsia="Times New Roman" w:hAnsi="Calibri" w:cs="Calibri"/>
            <w:color w:val="000000"/>
            <w:lang w:eastAsia="en-GB"/>
          </w:rPr>
          <w:delText xml:space="preserve"> Charity, Chocolatiers, Fashion and Sports</w:delText>
        </w:r>
        <w:r w:rsidR="004C601A" w:rsidDel="00C1767F">
          <w:rPr>
            <w:rFonts w:ascii="Calibri" w:eastAsia="Times New Roman" w:hAnsi="Calibri" w:cs="Calibri"/>
            <w:color w:val="000000"/>
            <w:lang w:eastAsia="en-GB"/>
          </w:rPr>
          <w:delText xml:space="preserve">) account for the 30-10% of the total. </w:delText>
        </w:r>
        <w:r w:rsidR="000667E9" w:rsidDel="00C1767F">
          <w:rPr>
            <w:rFonts w:ascii="Calibri" w:eastAsia="Times New Roman" w:hAnsi="Calibri" w:cs="Calibri"/>
            <w:color w:val="000000"/>
            <w:lang w:eastAsia="en-GB"/>
          </w:rPr>
          <w:delText xml:space="preserve">The heterogeneity of shop types </w:delText>
        </w:r>
        <w:r w:rsidR="00AC163E" w:rsidDel="00C1767F">
          <w:rPr>
            <w:rFonts w:ascii="Calibri" w:eastAsia="Times New Roman" w:hAnsi="Calibri" w:cs="Calibri"/>
            <w:color w:val="000000"/>
            <w:lang w:eastAsia="en-GB"/>
          </w:rPr>
          <w:delText xml:space="preserve">is an indicator that, </w:delText>
        </w:r>
        <w:r w:rsidR="004C601A" w:rsidDel="00C1767F">
          <w:rPr>
            <w:rFonts w:ascii="Calibri" w:eastAsia="Times New Roman" w:hAnsi="Calibri" w:cs="Calibri"/>
            <w:color w:val="000000"/>
            <w:lang w:eastAsia="en-GB"/>
          </w:rPr>
          <w:delText xml:space="preserve">as in the case of locations, these sensors are not capturing the FF outside a particular type of shop and are representing a vast majority of business. </w:delText>
        </w:r>
      </w:del>
    </w:p>
    <w:p w14:paraId="2D0FCF92" w14:textId="77777777" w:rsidR="00662177" w:rsidRDefault="00662177" w:rsidP="00662177">
      <w:pPr>
        <w:spacing w:after="0" w:line="240" w:lineRule="auto"/>
        <w:jc w:val="both"/>
        <w:rPr>
          <w:rFonts w:ascii="Calibri" w:eastAsia="Times New Roman" w:hAnsi="Calibri" w:cs="Calibri"/>
          <w:color w:val="000000"/>
          <w:lang w:eastAsia="en-GB"/>
        </w:rPr>
      </w:pPr>
    </w:p>
    <w:p w14:paraId="426F03B5" w14:textId="77777777" w:rsidR="00BA33F9" w:rsidRDefault="004958DF">
      <w:pPr>
        <w:keepNext/>
        <w:spacing w:after="0" w:line="240" w:lineRule="auto"/>
        <w:jc w:val="center"/>
        <w:rPr>
          <w:ins w:id="778" w:author="Tank Green" w:date="2018-03-27T17:04:00Z"/>
        </w:rPr>
        <w:pPrChange w:id="779" w:author="Tank Green" w:date="2018-03-27T17:04:00Z">
          <w:pPr>
            <w:spacing w:after="0" w:line="240" w:lineRule="auto"/>
            <w:jc w:val="center"/>
          </w:pPr>
        </w:pPrChange>
      </w:pPr>
      <w:r>
        <w:rPr>
          <w:rFonts w:ascii="Calibri" w:eastAsia="Times New Roman" w:hAnsi="Calibri" w:cs="Calibri"/>
          <w:noProof/>
          <w:color w:val="000000"/>
          <w:lang w:eastAsia="en-GB"/>
        </w:rPr>
        <w:drawing>
          <wp:inline distT="0" distB="0" distL="0" distR="0" wp14:anchorId="0DE79B7C" wp14:editId="09448BB0">
            <wp:extent cx="5768502" cy="2981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76-s547.png"/>
                    <pic:cNvPicPr/>
                  </pic:nvPicPr>
                  <pic:blipFill rotWithShape="1">
                    <a:blip r:embed="rId18" cstate="print">
                      <a:extLst>
                        <a:ext uri="{28A0092B-C50C-407E-A947-70E740481C1C}">
                          <a14:useLocalDpi xmlns:a14="http://schemas.microsoft.com/office/drawing/2010/main" val="0"/>
                        </a:ext>
                      </a:extLst>
                    </a:blip>
                    <a:srcRect l="8192" t="5916" r="8699" b="2786"/>
                    <a:stretch/>
                  </pic:blipFill>
                  <pic:spPr bwMode="auto">
                    <a:xfrm>
                      <a:off x="0" y="0"/>
                      <a:ext cx="5808492" cy="3001993"/>
                    </a:xfrm>
                    <a:prstGeom prst="rect">
                      <a:avLst/>
                    </a:prstGeom>
                    <a:ln>
                      <a:noFill/>
                    </a:ln>
                    <a:extLst>
                      <a:ext uri="{53640926-AAD7-44D8-BBD7-CCE9431645EC}">
                        <a14:shadowObscured xmlns:a14="http://schemas.microsoft.com/office/drawing/2010/main"/>
                      </a:ext>
                    </a:extLst>
                  </pic:spPr>
                </pic:pic>
              </a:graphicData>
            </a:graphic>
          </wp:inline>
        </w:drawing>
      </w:r>
    </w:p>
    <w:p w14:paraId="529ADB38" w14:textId="6426A040" w:rsidR="004958DF" w:rsidRDefault="00BA33F9">
      <w:pPr>
        <w:pStyle w:val="Caption"/>
        <w:jc w:val="center"/>
        <w:rPr>
          <w:rFonts w:ascii="Calibri" w:eastAsia="Times New Roman" w:hAnsi="Calibri" w:cs="Calibri"/>
          <w:color w:val="000000"/>
          <w:lang w:eastAsia="en-GB"/>
        </w:rPr>
        <w:pPrChange w:id="780" w:author="Tank Green" w:date="2018-03-27T17:04:00Z">
          <w:pPr>
            <w:spacing w:after="0" w:line="240" w:lineRule="auto"/>
            <w:jc w:val="center"/>
          </w:pPr>
        </w:pPrChange>
      </w:pPr>
      <w:bookmarkStart w:id="781" w:name="_Ref509933592"/>
      <w:ins w:id="782" w:author="Tank Green" w:date="2018-03-27T17:04:00Z">
        <w:r>
          <w:t xml:space="preserve">Figure </w:t>
        </w:r>
      </w:ins>
      <w:ins w:id="783" w:author="Tank Green" w:date="2018-03-28T10:37:00Z">
        <w:r w:rsidR="003A175C">
          <w:fldChar w:fldCharType="begin"/>
        </w:r>
        <w:r w:rsidR="003A175C">
          <w:instrText xml:space="preserve"> SEQ Figure \* ARABIC </w:instrText>
        </w:r>
      </w:ins>
      <w:r w:rsidR="003A175C">
        <w:fldChar w:fldCharType="separate"/>
      </w:r>
      <w:ins w:id="784" w:author="Tank Green" w:date="2018-03-28T11:10:00Z">
        <w:r w:rsidR="008F0C9E">
          <w:rPr>
            <w:noProof/>
          </w:rPr>
          <w:t>7</w:t>
        </w:r>
      </w:ins>
      <w:ins w:id="785" w:author="Tank Green" w:date="2018-03-28T10:37:00Z">
        <w:r w:rsidR="003A175C">
          <w:fldChar w:fldCharType="end"/>
        </w:r>
      </w:ins>
      <w:bookmarkEnd w:id="781"/>
      <w:ins w:id="786" w:author="Tank Green" w:date="2018-03-27T17:04:00Z">
        <w:r>
          <w:t xml:space="preserve">. </w:t>
        </w:r>
        <w:r w:rsidRPr="00083225">
          <w:t>FF signal for a Restaurant and a Fashion shop located on a pedestrian street. The correlation matrix between these two variables has correlation coefficients of 0.99 [ref] reinforcing the evident inter</w:t>
        </w:r>
        <w:r>
          <w:t>action between these locations.</w:t>
        </w:r>
      </w:ins>
    </w:p>
    <w:p w14:paraId="116097A6" w14:textId="077474B1" w:rsidR="00C868E3" w:rsidRDefault="00C1767F" w:rsidP="00C53147">
      <w:pPr>
        <w:spacing w:after="0" w:line="240" w:lineRule="auto"/>
        <w:jc w:val="both"/>
        <w:rPr>
          <w:ins w:id="787" w:author="Tank Green" w:date="2018-03-28T09:35:00Z"/>
          <w:rFonts w:ascii="Calibri" w:eastAsia="Times New Roman" w:hAnsi="Calibri" w:cs="Calibri"/>
          <w:color w:val="000000"/>
          <w:lang w:eastAsia="en-GB"/>
        </w:rPr>
      </w:pPr>
      <w:ins w:id="788" w:author="Tank Green" w:date="2018-03-27T17:12:00Z">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REF _Ref509934055 \h </w:instrText>
        </w:r>
      </w:ins>
      <w:r>
        <w:rPr>
          <w:rFonts w:ascii="Calibri" w:eastAsia="Times New Roman" w:hAnsi="Calibri" w:cs="Calibri"/>
          <w:color w:val="000000"/>
          <w:lang w:eastAsia="en-GB"/>
        </w:rPr>
      </w:r>
      <w:ins w:id="789" w:author="Tank Green" w:date="2018-03-27T17:12:00Z">
        <w:r>
          <w:rPr>
            <w:rFonts w:ascii="Calibri" w:eastAsia="Times New Roman" w:hAnsi="Calibri" w:cs="Calibri"/>
            <w:color w:val="000000"/>
            <w:lang w:eastAsia="en-GB"/>
          </w:rPr>
          <w:fldChar w:fldCharType="separate"/>
        </w:r>
      </w:ins>
      <w:ins w:id="790" w:author="Tank Green" w:date="2018-03-28T11:10:00Z">
        <w:r w:rsidR="008F0C9E">
          <w:t xml:space="preserve">Figure </w:t>
        </w:r>
        <w:r w:rsidR="008F0C9E">
          <w:rPr>
            <w:noProof/>
          </w:rPr>
          <w:t>8</w:t>
        </w:r>
      </w:ins>
      <w:ins w:id="791" w:author="Tank Green" w:date="2018-03-27T17:12:00Z">
        <w:r>
          <w:rPr>
            <w:rFonts w:ascii="Calibri" w:eastAsia="Times New Roman" w:hAnsi="Calibri" w:cs="Calibri"/>
            <w:color w:val="000000"/>
            <w:lang w:eastAsia="en-GB"/>
          </w:rPr>
          <w:fldChar w:fldCharType="end"/>
        </w:r>
        <w:r>
          <w:rPr>
            <w:rFonts w:ascii="Calibri" w:eastAsia="Times New Roman" w:hAnsi="Calibri" w:cs="Calibri"/>
            <w:color w:val="000000"/>
            <w:lang w:eastAsia="en-GB"/>
          </w:rPr>
          <w:t xml:space="preserve"> shows the probability distribution for each type of shop in terms of its particular contribution towards the FF index </w:t>
        </w:r>
      </w:ins>
      <w:ins w:id="792" w:author="Tank Green" w:date="2018-03-27T17:13:00Z">
        <w:r w:rsidR="004856C5">
          <w:rPr>
            <w:rFonts w:ascii="Calibri" w:eastAsia="Times New Roman" w:hAnsi="Calibri" w:cs="Calibri"/>
            <w:color w:val="000000"/>
            <w:lang w:eastAsia="en-GB"/>
          </w:rPr>
          <w:t>in</w:t>
        </w:r>
      </w:ins>
      <w:ins w:id="793" w:author="Tank Green" w:date="2018-03-27T17:12:00Z">
        <w:r>
          <w:rPr>
            <w:rFonts w:ascii="Calibri" w:eastAsia="Times New Roman" w:hAnsi="Calibri" w:cs="Calibri"/>
            <w:color w:val="000000"/>
            <w:lang w:eastAsia="en-GB"/>
          </w:rPr>
          <w:t xml:space="preserve"> each month since July 2016. All months share the same lognormal-like distribution, where the bulk is concentrated in the lower contri</w:t>
        </w:r>
        <w:r w:rsidR="004856C5">
          <w:rPr>
            <w:rFonts w:ascii="Calibri" w:eastAsia="Times New Roman" w:hAnsi="Calibri" w:cs="Calibri"/>
            <w:color w:val="000000"/>
            <w:lang w:eastAsia="en-GB"/>
          </w:rPr>
          <w:t xml:space="preserve">butors. In general, between </w:t>
        </w:r>
        <w:r>
          <w:rPr>
            <w:rFonts w:ascii="Calibri" w:eastAsia="Times New Roman" w:hAnsi="Calibri" w:cs="Calibri"/>
            <w:color w:val="000000"/>
            <w:lang w:eastAsia="en-GB"/>
          </w:rPr>
          <w:t>70-90% of the total FF is generated by 95% of the shops</w:t>
        </w:r>
      </w:ins>
      <w:ins w:id="794" w:author="Tank Green" w:date="2018-03-27T17:13:00Z">
        <w:r w:rsidR="004856C5">
          <w:rPr>
            <w:rFonts w:ascii="Calibri" w:eastAsia="Times New Roman" w:hAnsi="Calibri" w:cs="Calibri"/>
            <w:color w:val="000000"/>
            <w:lang w:eastAsia="en-GB"/>
          </w:rPr>
          <w:t>,</w:t>
        </w:r>
      </w:ins>
      <w:ins w:id="795" w:author="Tank Green" w:date="2018-03-27T17:12:00Z">
        <w:r>
          <w:rPr>
            <w:rFonts w:ascii="Calibri" w:eastAsia="Times New Roman" w:hAnsi="Calibri" w:cs="Calibri"/>
            <w:color w:val="000000"/>
            <w:lang w:eastAsia="en-GB"/>
          </w:rPr>
          <w:t xml:space="preserve"> and only 7 types (Merged, Mobile Phones, Restaurant, Charity, Chocolatiers, Fashion</w:t>
        </w:r>
      </w:ins>
      <w:ins w:id="796" w:author="Tank Green" w:date="2018-03-27T17:13:00Z">
        <w:r w:rsidR="004856C5">
          <w:rPr>
            <w:rFonts w:ascii="Calibri" w:eastAsia="Times New Roman" w:hAnsi="Calibri" w:cs="Calibri"/>
            <w:color w:val="000000"/>
            <w:lang w:eastAsia="en-GB"/>
          </w:rPr>
          <w:t>,</w:t>
        </w:r>
      </w:ins>
      <w:ins w:id="797" w:author="Tank Green" w:date="2018-03-27T17:12:00Z">
        <w:r>
          <w:rPr>
            <w:rFonts w:ascii="Calibri" w:eastAsia="Times New Roman" w:hAnsi="Calibri" w:cs="Calibri"/>
            <w:color w:val="000000"/>
            <w:lang w:eastAsia="en-GB"/>
          </w:rPr>
          <w:t xml:space="preserve"> and Sports) account for the </w:t>
        </w:r>
      </w:ins>
      <w:commentRangeStart w:id="798"/>
      <w:commentRangeStart w:id="799"/>
      <w:ins w:id="800" w:author="Tank Green" w:date="2018-03-27T17:13:00Z">
        <w:r w:rsidR="004856C5">
          <w:rPr>
            <w:rFonts w:ascii="Calibri" w:eastAsia="Times New Roman" w:hAnsi="Calibri" w:cs="Calibri"/>
            <w:color w:val="000000"/>
            <w:lang w:eastAsia="en-GB"/>
          </w:rPr>
          <w:t>10-</w:t>
        </w:r>
      </w:ins>
      <w:ins w:id="801" w:author="Tank Green" w:date="2018-03-27T17:12:00Z">
        <w:r>
          <w:rPr>
            <w:rFonts w:ascii="Calibri" w:eastAsia="Times New Roman" w:hAnsi="Calibri" w:cs="Calibri"/>
            <w:color w:val="000000"/>
            <w:lang w:eastAsia="en-GB"/>
          </w:rPr>
          <w:t>30% of the total</w:t>
        </w:r>
      </w:ins>
      <w:commentRangeEnd w:id="798"/>
      <w:ins w:id="802" w:author="Tank Green" w:date="2018-03-27T17:14:00Z">
        <w:r w:rsidR="004856C5">
          <w:rPr>
            <w:rStyle w:val="CommentReference"/>
          </w:rPr>
          <w:commentReference w:id="798"/>
        </w:r>
      </w:ins>
      <w:commentRangeEnd w:id="799"/>
      <w:r w:rsidR="007A5507">
        <w:rPr>
          <w:rStyle w:val="CommentReference"/>
        </w:rPr>
        <w:commentReference w:id="799"/>
      </w:r>
      <w:ins w:id="803" w:author="Tank Green" w:date="2018-03-27T17:12:00Z">
        <w:r>
          <w:rPr>
            <w:rFonts w:ascii="Calibri" w:eastAsia="Times New Roman" w:hAnsi="Calibri" w:cs="Calibri"/>
            <w:color w:val="000000"/>
            <w:lang w:eastAsia="en-GB"/>
          </w:rPr>
          <w:t>. The heterogeneity of shop types is an indicator that, as in the case of locations, these sensors are not capturing the FF outside a particular type of shop</w:t>
        </w:r>
      </w:ins>
      <w:ins w:id="804" w:author="Tank Green" w:date="2018-03-27T17:17:00Z">
        <w:r w:rsidR="004856C5">
          <w:rPr>
            <w:rFonts w:ascii="Calibri" w:eastAsia="Times New Roman" w:hAnsi="Calibri" w:cs="Calibri"/>
            <w:color w:val="000000"/>
            <w:lang w:eastAsia="en-GB"/>
          </w:rPr>
          <w:t xml:space="preserve"> per se, but rather can be viewed as representative </w:t>
        </w:r>
        <w:r w:rsidR="00403A85">
          <w:rPr>
            <w:rFonts w:ascii="Calibri" w:eastAsia="Times New Roman" w:hAnsi="Calibri" w:cs="Calibri"/>
            <w:color w:val="000000"/>
            <w:lang w:eastAsia="en-GB"/>
          </w:rPr>
          <w:t xml:space="preserve">of </w:t>
        </w:r>
      </w:ins>
      <w:ins w:id="805" w:author="Tank Green" w:date="2018-03-27T17:18:00Z">
        <w:r w:rsidR="00403A85">
          <w:rPr>
            <w:rFonts w:ascii="Calibri" w:eastAsia="Times New Roman" w:hAnsi="Calibri" w:cs="Calibri"/>
            <w:color w:val="000000"/>
            <w:lang w:eastAsia="en-GB"/>
          </w:rPr>
          <w:t>a</w:t>
        </w:r>
      </w:ins>
      <w:ins w:id="806" w:author="Tank Green" w:date="2018-03-27T17:12:00Z">
        <w:r>
          <w:rPr>
            <w:rFonts w:ascii="Calibri" w:eastAsia="Times New Roman" w:hAnsi="Calibri" w:cs="Calibri"/>
            <w:color w:val="000000"/>
            <w:lang w:eastAsia="en-GB"/>
          </w:rPr>
          <w:t xml:space="preserve"> vast </w:t>
        </w:r>
      </w:ins>
      <w:ins w:id="807" w:author="Tank Green" w:date="2018-03-27T17:18:00Z">
        <w:r w:rsidR="00403A85">
          <w:rPr>
            <w:rFonts w:ascii="Calibri" w:eastAsia="Times New Roman" w:hAnsi="Calibri" w:cs="Calibri"/>
            <w:color w:val="000000"/>
            <w:lang w:eastAsia="en-GB"/>
          </w:rPr>
          <w:t>range of retail</w:t>
        </w:r>
      </w:ins>
      <w:ins w:id="808" w:author="Tank Green" w:date="2018-03-27T17:12:00Z">
        <w:r>
          <w:rPr>
            <w:rFonts w:ascii="Calibri" w:eastAsia="Times New Roman" w:hAnsi="Calibri" w:cs="Calibri"/>
            <w:color w:val="000000"/>
            <w:lang w:eastAsia="en-GB"/>
          </w:rPr>
          <w:t xml:space="preserve"> business</w:t>
        </w:r>
      </w:ins>
      <w:ins w:id="809" w:author="Tank Green" w:date="2018-03-27T17:18:00Z">
        <w:r w:rsidR="00403A85">
          <w:rPr>
            <w:rFonts w:ascii="Calibri" w:eastAsia="Times New Roman" w:hAnsi="Calibri" w:cs="Calibri"/>
            <w:color w:val="000000"/>
            <w:lang w:eastAsia="en-GB"/>
          </w:rPr>
          <w:t>es</w:t>
        </w:r>
      </w:ins>
      <w:ins w:id="810" w:author="Tank Green" w:date="2018-03-27T17:12:00Z">
        <w:r>
          <w:rPr>
            <w:rFonts w:ascii="Calibri" w:eastAsia="Times New Roman" w:hAnsi="Calibri" w:cs="Calibri"/>
            <w:color w:val="000000"/>
            <w:lang w:eastAsia="en-GB"/>
          </w:rPr>
          <w:t xml:space="preserve">. </w:t>
        </w:r>
      </w:ins>
    </w:p>
    <w:p w14:paraId="29D2165F" w14:textId="77777777" w:rsidR="00C868E3" w:rsidRDefault="00C868E3" w:rsidP="00C53147">
      <w:pPr>
        <w:spacing w:after="0" w:line="240" w:lineRule="auto"/>
        <w:jc w:val="both"/>
        <w:rPr>
          <w:ins w:id="811" w:author="Tank Green" w:date="2018-03-28T09:35:00Z"/>
          <w:rFonts w:ascii="Calibri" w:eastAsia="Times New Roman" w:hAnsi="Calibri" w:cs="Calibri"/>
          <w:color w:val="000000"/>
          <w:lang w:eastAsia="en-GB"/>
        </w:rPr>
      </w:pPr>
    </w:p>
    <w:p w14:paraId="19D8E29D" w14:textId="41A6748D" w:rsidR="004958DF" w:rsidDel="00BA33F9" w:rsidRDefault="00C53147">
      <w:pPr>
        <w:spacing w:after="0" w:line="240" w:lineRule="auto"/>
        <w:jc w:val="both"/>
        <w:rPr>
          <w:del w:id="812" w:author="Tank Green" w:date="2018-03-27T17:04:00Z"/>
          <w:rFonts w:ascii="Calibri" w:eastAsia="Times New Roman" w:hAnsi="Calibri" w:cs="Calibri"/>
          <w:color w:val="000000"/>
          <w:lang w:eastAsia="en-GB"/>
        </w:rPr>
        <w:pPrChange w:id="813" w:author="Tank Green" w:date="2018-03-28T09:34:00Z">
          <w:pPr>
            <w:spacing w:after="0" w:line="240" w:lineRule="auto"/>
            <w:jc w:val="center"/>
          </w:pPr>
        </w:pPrChange>
      </w:pPr>
      <w:del w:id="814" w:author="Tank Green" w:date="2018-03-27T17:04:00Z">
        <w:r w:rsidDel="00BA33F9">
          <w:rPr>
            <w:rFonts w:ascii="Calibri" w:eastAsia="Times New Roman" w:hAnsi="Calibri" w:cs="Calibri"/>
            <w:color w:val="000000"/>
            <w:lang w:eastAsia="en-GB"/>
          </w:rPr>
          <w:delText>Figure 7</w:delText>
        </w:r>
        <w:r w:rsidR="004958DF" w:rsidDel="00BA33F9">
          <w:rPr>
            <w:rFonts w:ascii="Calibri" w:eastAsia="Times New Roman" w:hAnsi="Calibri" w:cs="Calibri"/>
            <w:color w:val="000000"/>
            <w:lang w:eastAsia="en-GB"/>
          </w:rPr>
          <w:delText>. FF signal for a Restaurant and a Fashion shop</w:delText>
        </w:r>
      </w:del>
      <w:del w:id="815" w:author="Tank Green" w:date="2018-03-27T17:03:00Z">
        <w:r w:rsidR="004958DF" w:rsidDel="00BA33F9">
          <w:rPr>
            <w:rFonts w:ascii="Calibri" w:eastAsia="Times New Roman" w:hAnsi="Calibri" w:cs="Calibri"/>
            <w:color w:val="000000"/>
            <w:lang w:eastAsia="en-GB"/>
          </w:rPr>
          <w:delText xml:space="preserve">, both </w:delText>
        </w:r>
      </w:del>
      <w:del w:id="816" w:author="Tank Green" w:date="2018-03-27T17:04:00Z">
        <w:r w:rsidR="004958DF" w:rsidDel="00BA33F9">
          <w:rPr>
            <w:rFonts w:ascii="Calibri" w:eastAsia="Times New Roman" w:hAnsi="Calibri" w:cs="Calibri"/>
            <w:color w:val="000000"/>
            <w:lang w:eastAsia="en-GB"/>
          </w:rPr>
          <w:delText xml:space="preserve">located </w:delText>
        </w:r>
      </w:del>
      <w:del w:id="817" w:author="Tank Green" w:date="2018-03-27T17:03:00Z">
        <w:r w:rsidR="004958DF" w:rsidDel="00BA33F9">
          <w:rPr>
            <w:rFonts w:ascii="Calibri" w:eastAsia="Times New Roman" w:hAnsi="Calibri" w:cs="Calibri"/>
            <w:color w:val="000000"/>
            <w:lang w:eastAsia="en-GB"/>
          </w:rPr>
          <w:delText>i</w:delText>
        </w:r>
      </w:del>
      <w:del w:id="818" w:author="Tank Green" w:date="2018-03-27T17:04:00Z">
        <w:r w:rsidR="004958DF" w:rsidDel="00BA33F9">
          <w:rPr>
            <w:rFonts w:ascii="Calibri" w:eastAsia="Times New Roman" w:hAnsi="Calibri" w:cs="Calibri"/>
            <w:color w:val="000000"/>
            <w:lang w:eastAsia="en-GB"/>
          </w:rPr>
          <w:delText xml:space="preserve">n a pedestrian street. The correlation matrix between these two variables has correlation coefficients of 0.99 [ref] reinforcing the </w:delText>
        </w:r>
        <w:r w:rsidR="004958DF" w:rsidRPr="00BF53F2" w:rsidDel="00BA33F9">
          <w:rPr>
            <w:rFonts w:ascii="Calibri" w:eastAsia="Times New Roman" w:hAnsi="Calibri" w:cs="Calibri"/>
            <w:noProof/>
            <w:color w:val="000000"/>
            <w:lang w:eastAsia="en-GB"/>
          </w:rPr>
          <w:delText>evident</w:delText>
        </w:r>
        <w:r w:rsidR="004958DF" w:rsidDel="00BA33F9">
          <w:rPr>
            <w:rFonts w:ascii="Calibri" w:eastAsia="Times New Roman" w:hAnsi="Calibri" w:cs="Calibri"/>
            <w:color w:val="000000"/>
            <w:lang w:eastAsia="en-GB"/>
          </w:rPr>
          <w:delText xml:space="preserve"> interaction between these locations. </w:delText>
        </w:r>
      </w:del>
    </w:p>
    <w:p w14:paraId="307A70C3" w14:textId="2AC52EBC" w:rsidR="004958DF" w:rsidDel="00BA33F9" w:rsidRDefault="004958DF">
      <w:pPr>
        <w:spacing w:after="0" w:line="240" w:lineRule="auto"/>
        <w:jc w:val="center"/>
        <w:rPr>
          <w:del w:id="819" w:author="Tank Green" w:date="2018-03-27T17:04:00Z"/>
          <w:rFonts w:ascii="Calibri" w:eastAsia="Times New Roman" w:hAnsi="Calibri" w:cs="Calibri"/>
          <w:color w:val="000000"/>
          <w:lang w:eastAsia="en-GB"/>
        </w:rPr>
        <w:pPrChange w:id="820" w:author="Tank Green" w:date="2018-03-27T17:04:00Z">
          <w:pPr>
            <w:spacing w:after="0" w:line="240" w:lineRule="auto"/>
            <w:jc w:val="both"/>
          </w:pPr>
        </w:pPrChange>
      </w:pPr>
    </w:p>
    <w:p w14:paraId="6444A681" w14:textId="2CAE706C" w:rsidR="00C53147" w:rsidDel="00BF114A" w:rsidRDefault="00C53147" w:rsidP="00C53147">
      <w:pPr>
        <w:spacing w:after="0" w:line="240" w:lineRule="auto"/>
        <w:rPr>
          <w:del w:id="821" w:author="Tank Green" w:date="2018-03-28T09:34:00Z"/>
          <w:rFonts w:ascii="Calibri" w:eastAsia="Times New Roman" w:hAnsi="Calibri" w:cs="Calibri"/>
          <w:color w:val="000000"/>
          <w:lang w:eastAsia="en-GB"/>
        </w:rPr>
      </w:pPr>
    </w:p>
    <w:p w14:paraId="38B48F83" w14:textId="6AE683F2" w:rsidR="00C43FD8" w:rsidDel="00C868E3" w:rsidRDefault="00C53147" w:rsidP="00C53147">
      <w:pPr>
        <w:spacing w:after="0" w:line="240" w:lineRule="auto"/>
        <w:jc w:val="both"/>
        <w:rPr>
          <w:del w:id="822" w:author="Tank Green" w:date="2018-03-28T09:35:00Z"/>
          <w:rFonts w:ascii="Calibri" w:eastAsia="Times New Roman" w:hAnsi="Calibri" w:cs="Calibri"/>
          <w:color w:val="000000"/>
          <w:lang w:eastAsia="en-GB"/>
        </w:rPr>
      </w:pPr>
      <w:del w:id="823" w:author="Tank Green" w:date="2018-03-28T09:34:00Z">
        <w:r w:rsidRPr="008F0C9E" w:rsidDel="00BF114A">
          <w:rPr>
            <w:rFonts w:ascii="Calibri" w:eastAsia="Times New Roman" w:hAnsi="Calibri" w:cs="Calibri"/>
            <w:color w:val="000000"/>
            <w:lang w:eastAsia="en-GB"/>
          </w:rPr>
          <w:delText>T</w:delText>
        </w:r>
      </w:del>
      <w:ins w:id="824" w:author="Tank Green" w:date="2018-03-28T09:35:00Z">
        <w:r w:rsidR="00C868E3">
          <w:rPr>
            <w:rFonts w:ascii="Calibri" w:eastAsia="Times New Roman" w:hAnsi="Calibri" w:cs="Calibri"/>
            <w:color w:val="000000"/>
            <w:lang w:eastAsia="en-GB"/>
          </w:rPr>
          <w:t>T</w:t>
        </w:r>
      </w:ins>
      <w:r w:rsidRPr="008F0C9E">
        <w:rPr>
          <w:rFonts w:ascii="Calibri" w:eastAsia="Times New Roman" w:hAnsi="Calibri" w:cs="Calibri"/>
          <w:color w:val="000000"/>
          <w:lang w:eastAsia="en-GB"/>
        </w:rPr>
        <w:t xml:space="preserve">he prevalence of the </w:t>
      </w:r>
      <w:del w:id="825" w:author="Tank Green" w:date="2018-03-28T09:39:00Z">
        <w:r w:rsidR="00BF53F2" w:rsidRPr="008F0C9E" w:rsidDel="00062E60">
          <w:rPr>
            <w:rFonts w:ascii="Calibri" w:eastAsia="Times New Roman" w:hAnsi="Calibri" w:cs="Calibri"/>
            <w:color w:val="000000"/>
            <w:lang w:eastAsia="en-GB"/>
          </w:rPr>
          <w:delText>merged</w:delText>
        </w:r>
        <w:r w:rsidRPr="00612C7B" w:rsidDel="00062E60">
          <w:rPr>
            <w:rFonts w:ascii="Calibri" w:eastAsia="Times New Roman" w:hAnsi="Calibri" w:cs="Calibri"/>
            <w:color w:val="000000"/>
            <w:lang w:eastAsia="en-GB"/>
          </w:rPr>
          <w:delText xml:space="preserve"> </w:delText>
        </w:r>
      </w:del>
      <w:ins w:id="826" w:author="Tank Green" w:date="2018-03-28T09:39:00Z">
        <w:r w:rsidR="00062E60">
          <w:rPr>
            <w:rFonts w:ascii="Calibri" w:eastAsia="Times New Roman" w:hAnsi="Calibri" w:cs="Calibri"/>
            <w:color w:val="000000"/>
            <w:lang w:eastAsia="en-GB"/>
          </w:rPr>
          <w:t>M</w:t>
        </w:r>
        <w:r w:rsidR="00062E60" w:rsidRPr="008F0C9E">
          <w:rPr>
            <w:rFonts w:ascii="Calibri" w:eastAsia="Times New Roman" w:hAnsi="Calibri" w:cs="Calibri"/>
            <w:color w:val="000000"/>
            <w:lang w:eastAsia="en-GB"/>
          </w:rPr>
          <w:t xml:space="preserve">erged </w:t>
        </w:r>
      </w:ins>
      <w:del w:id="827" w:author="Tank Green" w:date="2018-03-28T09:39:00Z">
        <w:r w:rsidRPr="00612C7B" w:rsidDel="00062E60">
          <w:rPr>
            <w:rFonts w:ascii="Calibri" w:eastAsia="Times New Roman" w:hAnsi="Calibri" w:cs="Calibri"/>
            <w:color w:val="000000"/>
            <w:lang w:eastAsia="en-GB"/>
          </w:rPr>
          <w:delText xml:space="preserve">type </w:delText>
        </w:r>
      </w:del>
      <w:ins w:id="828" w:author="Tank Green" w:date="2018-03-28T09:39:00Z">
        <w:r w:rsidR="00062E60">
          <w:rPr>
            <w:rFonts w:ascii="Calibri" w:eastAsia="Times New Roman" w:hAnsi="Calibri" w:cs="Calibri"/>
            <w:color w:val="000000"/>
            <w:lang w:eastAsia="en-GB"/>
          </w:rPr>
          <w:t>category</w:t>
        </w:r>
        <w:r w:rsidR="00062E60" w:rsidRPr="008F0C9E">
          <w:rPr>
            <w:rFonts w:ascii="Calibri" w:eastAsia="Times New Roman" w:hAnsi="Calibri" w:cs="Calibri"/>
            <w:color w:val="000000"/>
            <w:lang w:eastAsia="en-GB"/>
          </w:rPr>
          <w:t xml:space="preserve"> </w:t>
        </w:r>
      </w:ins>
      <w:r w:rsidRPr="008F0C9E">
        <w:rPr>
          <w:rFonts w:ascii="Calibri" w:eastAsia="Times New Roman" w:hAnsi="Calibri" w:cs="Calibri"/>
          <w:color w:val="000000"/>
          <w:lang w:eastAsia="en-GB"/>
        </w:rPr>
        <w:t xml:space="preserve">in </w:t>
      </w:r>
      <w:del w:id="829" w:author="Tank Green" w:date="2018-03-28T09:33:00Z">
        <w:r w:rsidRPr="00612C7B" w:rsidDel="00BF114A">
          <w:rPr>
            <w:rFonts w:ascii="Calibri" w:eastAsia="Times New Roman" w:hAnsi="Calibri" w:cs="Calibri"/>
            <w:color w:val="000000"/>
            <w:lang w:eastAsia="en-GB"/>
          </w:rPr>
          <w:delText xml:space="preserve">13 </w:delText>
        </w:r>
      </w:del>
      <w:ins w:id="830" w:author="Tank Green" w:date="2018-03-28T09:33:00Z">
        <w:r w:rsidR="00BF114A" w:rsidRPr="00612C7B">
          <w:rPr>
            <w:rFonts w:ascii="Calibri" w:eastAsia="Times New Roman" w:hAnsi="Calibri" w:cs="Calibri"/>
            <w:color w:val="000000"/>
            <w:lang w:eastAsia="en-GB"/>
          </w:rPr>
          <w:t>1</w:t>
        </w:r>
        <w:r w:rsidR="00BF114A">
          <w:rPr>
            <w:rFonts w:ascii="Calibri" w:eastAsia="Times New Roman" w:hAnsi="Calibri" w:cs="Calibri"/>
            <w:color w:val="000000"/>
            <w:lang w:eastAsia="en-GB"/>
          </w:rPr>
          <w:t>2</w:t>
        </w:r>
        <w:r w:rsidR="00BF114A" w:rsidRPr="008F0C9E">
          <w:rPr>
            <w:rFonts w:ascii="Calibri" w:eastAsia="Times New Roman" w:hAnsi="Calibri" w:cs="Calibri"/>
            <w:color w:val="000000"/>
            <w:lang w:eastAsia="en-GB"/>
          </w:rPr>
          <w:t xml:space="preserve"> </w:t>
        </w:r>
      </w:ins>
      <w:r w:rsidRPr="008F0C9E">
        <w:rPr>
          <w:rFonts w:ascii="Calibri" w:eastAsia="Times New Roman" w:hAnsi="Calibri" w:cs="Calibri"/>
          <w:color w:val="000000"/>
          <w:lang w:eastAsia="en-GB"/>
        </w:rPr>
        <w:t xml:space="preserve">of the 19 months in </w:t>
      </w:r>
      <w:ins w:id="831" w:author="Tank Green" w:date="2018-03-28T09:33:00Z">
        <w:r w:rsidR="00BF114A">
          <w:fldChar w:fldCharType="begin"/>
        </w:r>
        <w:r w:rsidR="00BF114A">
          <w:rPr>
            <w:rFonts w:ascii="Calibri" w:eastAsia="Times New Roman" w:hAnsi="Calibri" w:cs="Calibri"/>
            <w:color w:val="000000"/>
            <w:lang w:eastAsia="en-GB"/>
          </w:rPr>
          <w:instrText xml:space="preserve"> REF _Ref509934055 \h </w:instrText>
        </w:r>
      </w:ins>
      <w:r w:rsidR="00BF114A">
        <w:fldChar w:fldCharType="separate"/>
      </w:r>
      <w:ins w:id="832" w:author="Tank Green" w:date="2018-03-28T11:10:00Z">
        <w:r w:rsidR="008F0C9E">
          <w:t xml:space="preserve">Figure </w:t>
        </w:r>
        <w:r w:rsidR="008F0C9E">
          <w:rPr>
            <w:noProof/>
          </w:rPr>
          <w:t>8</w:t>
        </w:r>
      </w:ins>
      <w:ins w:id="833" w:author="Tank Green" w:date="2018-03-28T09:33:00Z">
        <w:r w:rsidR="00BF114A">
          <w:fldChar w:fldCharType="end"/>
        </w:r>
      </w:ins>
      <w:del w:id="834" w:author="Tank Green" w:date="2018-03-27T17:24:00Z">
        <w:r w:rsidRPr="008F0C9E" w:rsidDel="00BA310D">
          <w:rPr>
            <w:rFonts w:ascii="Calibri" w:eastAsia="Times New Roman" w:hAnsi="Calibri" w:cs="Calibri"/>
            <w:color w:val="000000"/>
            <w:lang w:eastAsia="en-GB"/>
          </w:rPr>
          <w:delText>Figure 6</w:delText>
        </w:r>
      </w:del>
      <w:r w:rsidRPr="008F0C9E">
        <w:rPr>
          <w:rFonts w:ascii="Calibri" w:eastAsia="Times New Roman" w:hAnsi="Calibri" w:cs="Calibri"/>
          <w:color w:val="000000"/>
          <w:lang w:eastAsia="en-GB"/>
        </w:rPr>
        <w:t xml:space="preserve"> </w:t>
      </w:r>
      <w:del w:id="835" w:author="Tank Green" w:date="2018-03-27T17:25:00Z">
        <w:r w:rsidRPr="00612C7B" w:rsidDel="00BA310D">
          <w:rPr>
            <w:rFonts w:ascii="Calibri" w:eastAsia="Times New Roman" w:hAnsi="Calibri" w:cs="Calibri"/>
            <w:color w:val="000000"/>
            <w:lang w:eastAsia="en-GB"/>
          </w:rPr>
          <w:delText xml:space="preserve">gives </w:delText>
        </w:r>
      </w:del>
      <w:del w:id="836" w:author="Tank Green" w:date="2018-03-28T09:35:00Z">
        <w:r w:rsidR="00BA310D" w:rsidRPr="00612C7B" w:rsidDel="00C868E3">
          <w:rPr>
            <w:rFonts w:ascii="Calibri" w:eastAsia="Times New Roman" w:hAnsi="Calibri" w:cs="Calibri"/>
            <w:color w:val="000000"/>
            <w:lang w:eastAsia="en-GB"/>
          </w:rPr>
          <w:delText>r</w:delText>
        </w:r>
      </w:del>
      <w:ins w:id="837" w:author="Tank Green" w:date="2018-03-28T09:35:00Z">
        <w:r w:rsidR="00C868E3" w:rsidRPr="00612C7B">
          <w:rPr>
            <w:rFonts w:ascii="Calibri" w:eastAsia="Times New Roman" w:hAnsi="Calibri" w:cs="Calibri"/>
            <w:color w:val="000000"/>
            <w:lang w:eastAsia="en-GB"/>
          </w:rPr>
          <w:t>provides</w:t>
        </w:r>
      </w:ins>
      <w:ins w:id="838" w:author="Tank Green" w:date="2018-03-27T17:25:00Z">
        <w:r w:rsidR="00BA310D" w:rsidRPr="00612C7B">
          <w:rPr>
            <w:rFonts w:ascii="Calibri" w:eastAsia="Times New Roman" w:hAnsi="Calibri" w:cs="Calibri"/>
            <w:color w:val="000000"/>
            <w:lang w:eastAsia="en-GB"/>
          </w:rPr>
          <w:t xml:space="preserve"> </w:t>
        </w:r>
      </w:ins>
      <w:r w:rsidRPr="00612C7B">
        <w:rPr>
          <w:rFonts w:ascii="Calibri" w:eastAsia="Times New Roman" w:hAnsi="Calibri" w:cs="Calibri"/>
          <w:color w:val="000000"/>
          <w:lang w:eastAsia="en-GB"/>
        </w:rPr>
        <w:t xml:space="preserve">another </w:t>
      </w:r>
      <w:del w:id="839" w:author="Tank Green" w:date="2018-03-27T17:25:00Z">
        <w:r w:rsidRPr="00612C7B" w:rsidDel="00BA310D">
          <w:rPr>
            <w:rFonts w:ascii="Calibri" w:eastAsia="Times New Roman" w:hAnsi="Calibri" w:cs="Calibri"/>
            <w:color w:val="000000"/>
            <w:lang w:eastAsia="en-GB"/>
          </w:rPr>
          <w:delText xml:space="preserve">clue </w:delText>
        </w:r>
      </w:del>
      <w:ins w:id="840" w:author="Tank Green" w:date="2018-03-27T17:25:00Z">
        <w:r w:rsidR="00BA310D" w:rsidRPr="00612C7B">
          <w:rPr>
            <w:rFonts w:ascii="Calibri" w:eastAsia="Times New Roman" w:hAnsi="Calibri" w:cs="Calibri"/>
            <w:color w:val="000000"/>
            <w:lang w:eastAsia="en-GB"/>
          </w:rPr>
          <w:t>indication of</w:t>
        </w:r>
      </w:ins>
      <w:del w:id="841" w:author="Tank Green" w:date="2018-03-27T17:25:00Z">
        <w:r w:rsidRPr="00612C7B" w:rsidDel="00BA310D">
          <w:rPr>
            <w:rFonts w:ascii="Calibri" w:eastAsia="Times New Roman" w:hAnsi="Calibri" w:cs="Calibri"/>
            <w:color w:val="000000"/>
            <w:lang w:eastAsia="en-GB"/>
          </w:rPr>
          <w:delText>about</w:delText>
        </w:r>
      </w:del>
      <w:r w:rsidRPr="00612C7B">
        <w:rPr>
          <w:rFonts w:ascii="Calibri" w:eastAsia="Times New Roman" w:hAnsi="Calibri" w:cs="Calibri"/>
          <w:color w:val="000000"/>
          <w:lang w:eastAsia="en-GB"/>
        </w:rPr>
        <w:t xml:space="preserve"> how the FF measured is not tied to a particular type of </w:t>
      </w:r>
      <w:r w:rsidRPr="00612C7B">
        <w:rPr>
          <w:rFonts w:ascii="Calibri" w:eastAsia="Times New Roman" w:hAnsi="Calibri" w:cs="Calibri"/>
          <w:noProof/>
          <w:color w:val="000000"/>
          <w:lang w:eastAsia="en-GB"/>
        </w:rPr>
        <w:t>shop</w:t>
      </w:r>
      <w:ins w:id="842" w:author="Tank Green" w:date="2018-03-28T09:39:00Z">
        <w:r w:rsidR="00062E60">
          <w:rPr>
            <w:rFonts w:ascii="Calibri" w:eastAsia="Times New Roman" w:hAnsi="Calibri" w:cs="Calibri"/>
            <w:noProof/>
            <w:color w:val="000000"/>
            <w:lang w:eastAsia="en-GB"/>
          </w:rPr>
          <w:t>,</w:t>
        </w:r>
      </w:ins>
      <w:r w:rsidRPr="008F0C9E">
        <w:rPr>
          <w:rFonts w:ascii="Calibri" w:eastAsia="Times New Roman" w:hAnsi="Calibri" w:cs="Calibri"/>
          <w:color w:val="000000"/>
          <w:lang w:eastAsia="en-GB"/>
        </w:rPr>
        <w:t xml:space="preserve"> but</w:t>
      </w:r>
      <w:ins w:id="843" w:author="Tank Green" w:date="2018-03-28T09:39:00Z">
        <w:r w:rsidR="00062E60">
          <w:rPr>
            <w:rFonts w:ascii="Calibri" w:eastAsia="Times New Roman" w:hAnsi="Calibri" w:cs="Calibri"/>
            <w:color w:val="000000"/>
            <w:lang w:eastAsia="en-GB"/>
          </w:rPr>
          <w:t xml:space="preserve"> rather</w:t>
        </w:r>
      </w:ins>
      <w:r w:rsidRPr="008F0C9E">
        <w:rPr>
          <w:rFonts w:ascii="Calibri" w:eastAsia="Times New Roman" w:hAnsi="Calibri" w:cs="Calibri"/>
          <w:color w:val="000000"/>
          <w:lang w:eastAsia="en-GB"/>
        </w:rPr>
        <w:t xml:space="preserve"> to a cluster of type</w:t>
      </w:r>
      <w:ins w:id="844" w:author="Tank Green" w:date="2018-03-28T09:34:00Z">
        <w:r w:rsidR="00BF114A">
          <w:rPr>
            <w:rFonts w:ascii="Calibri" w:eastAsia="Times New Roman" w:hAnsi="Calibri" w:cs="Calibri"/>
            <w:color w:val="000000"/>
            <w:lang w:eastAsia="en-GB"/>
          </w:rPr>
          <w:t>s</w:t>
        </w:r>
      </w:ins>
      <w:r w:rsidRPr="008F0C9E">
        <w:rPr>
          <w:rFonts w:ascii="Calibri" w:eastAsia="Times New Roman" w:hAnsi="Calibri" w:cs="Calibri"/>
          <w:color w:val="000000"/>
          <w:lang w:eastAsia="en-GB"/>
        </w:rPr>
        <w:t xml:space="preserve"> and/or the particular characteristics</w:t>
      </w:r>
      <w:ins w:id="845" w:author="Tank Green" w:date="2018-03-28T09:34:00Z">
        <w:r w:rsidR="00BF114A">
          <w:rPr>
            <w:rFonts w:ascii="Calibri" w:eastAsia="Times New Roman" w:hAnsi="Calibri" w:cs="Calibri"/>
            <w:color w:val="000000"/>
            <w:lang w:eastAsia="en-GB"/>
          </w:rPr>
          <w:t xml:space="preserve"> of a given retail area</w:t>
        </w:r>
      </w:ins>
      <w:r w:rsidRPr="008F0C9E">
        <w:rPr>
          <w:rFonts w:ascii="Calibri" w:eastAsia="Times New Roman" w:hAnsi="Calibri" w:cs="Calibri"/>
          <w:color w:val="000000"/>
          <w:lang w:eastAsia="en-GB"/>
        </w:rPr>
        <w:t>.</w:t>
      </w:r>
      <w:ins w:id="846" w:author="Tank Green" w:date="2018-03-28T09:35:00Z">
        <w:r w:rsidR="00C868E3">
          <w:rPr>
            <w:rFonts w:ascii="Calibri" w:eastAsia="Times New Roman" w:hAnsi="Calibri" w:cs="Calibri"/>
            <w:color w:val="000000"/>
            <w:lang w:eastAsia="en-GB"/>
          </w:rPr>
          <w:t xml:space="preserve"> </w:t>
        </w:r>
      </w:ins>
    </w:p>
    <w:p w14:paraId="01F2569B" w14:textId="59420C12" w:rsidR="00C43FD8" w:rsidDel="00C868E3" w:rsidRDefault="00C43FD8" w:rsidP="00C53147">
      <w:pPr>
        <w:spacing w:after="0" w:line="240" w:lineRule="auto"/>
        <w:jc w:val="both"/>
        <w:rPr>
          <w:del w:id="847" w:author="Tank Green" w:date="2018-03-28T09:35:00Z"/>
          <w:rFonts w:ascii="Calibri" w:eastAsia="Times New Roman" w:hAnsi="Calibri" w:cs="Calibri"/>
          <w:color w:val="000000"/>
          <w:lang w:eastAsia="en-GB"/>
        </w:rPr>
      </w:pPr>
    </w:p>
    <w:p w14:paraId="48F12CC2" w14:textId="46F3380C" w:rsidR="00C53147" w:rsidRDefault="00E1392E" w:rsidP="00C53147">
      <w:pPr>
        <w:spacing w:after="0" w:line="240" w:lineRule="auto"/>
        <w:jc w:val="both"/>
        <w:rPr>
          <w:rFonts w:ascii="Calibri" w:eastAsia="Times New Roman" w:hAnsi="Calibri" w:cs="Calibri"/>
          <w:color w:val="000000"/>
          <w:lang w:eastAsia="en-GB"/>
        </w:rPr>
      </w:pPr>
      <w:del w:id="848" w:author="Tank Green" w:date="2018-03-28T09:35:00Z">
        <w:r w:rsidDel="00C868E3">
          <w:rPr>
            <w:rFonts w:ascii="Calibri" w:eastAsia="Times New Roman" w:hAnsi="Calibri" w:cs="Calibri"/>
            <w:color w:val="000000"/>
            <w:lang w:eastAsia="en-GB"/>
          </w:rPr>
          <w:delText>Just to round up this analysis</w:delText>
        </w:r>
      </w:del>
      <w:ins w:id="849" w:author="Tank Green" w:date="2018-03-28T09:35:00Z">
        <w:r w:rsidR="00C868E3">
          <w:rPr>
            <w:rFonts w:ascii="Calibri" w:eastAsia="Times New Roman" w:hAnsi="Calibri" w:cs="Calibri"/>
            <w:color w:val="000000"/>
            <w:lang w:eastAsia="en-GB"/>
          </w:rPr>
          <w:t>I</w:t>
        </w:r>
      </w:ins>
      <w:del w:id="850" w:author="Tank Green" w:date="2018-03-28T09:39:00Z">
        <w:r w:rsidDel="00062E60">
          <w:rPr>
            <w:rFonts w:ascii="Calibri" w:eastAsia="Times New Roman" w:hAnsi="Calibri" w:cs="Calibri"/>
            <w:color w:val="000000"/>
            <w:lang w:eastAsia="en-GB"/>
          </w:rPr>
          <w:delText>, i</w:delText>
        </w:r>
      </w:del>
      <w:r w:rsidRPr="005C2604">
        <w:rPr>
          <w:rFonts w:ascii="Calibri" w:eastAsia="Times New Roman" w:hAnsi="Calibri" w:cs="Calibri"/>
          <w:color w:val="000000"/>
          <w:lang w:eastAsia="en-GB"/>
        </w:rPr>
        <w:t>f we break</w:t>
      </w:r>
      <w:r>
        <w:rPr>
          <w:rFonts w:ascii="Calibri" w:eastAsia="Times New Roman" w:hAnsi="Calibri" w:cs="Calibri"/>
          <w:color w:val="000000"/>
          <w:lang w:eastAsia="en-GB"/>
        </w:rPr>
        <w:t xml:space="preserve"> up</w:t>
      </w:r>
      <w:r w:rsidRPr="005C2604">
        <w:rPr>
          <w:rFonts w:ascii="Calibri" w:eastAsia="Times New Roman" w:hAnsi="Calibri" w:cs="Calibri"/>
          <w:color w:val="000000"/>
          <w:lang w:eastAsia="en-GB"/>
        </w:rPr>
        <w:t xml:space="preserve"> the </w:t>
      </w:r>
      <w:del w:id="851" w:author="Tank Green" w:date="2018-03-28T09:39:00Z">
        <w:r w:rsidRPr="005C2604" w:rsidDel="00062E60">
          <w:rPr>
            <w:rFonts w:ascii="Calibri" w:eastAsia="Times New Roman" w:hAnsi="Calibri" w:cs="Calibri"/>
            <w:color w:val="000000"/>
            <w:lang w:eastAsia="en-GB"/>
          </w:rPr>
          <w:delText xml:space="preserve">merged </w:delText>
        </w:r>
      </w:del>
      <w:ins w:id="852" w:author="Tank Green" w:date="2018-03-28T09:39:00Z">
        <w:r w:rsidR="00062E60">
          <w:rPr>
            <w:rFonts w:ascii="Calibri" w:eastAsia="Times New Roman" w:hAnsi="Calibri" w:cs="Calibri"/>
            <w:color w:val="000000"/>
            <w:lang w:eastAsia="en-GB"/>
          </w:rPr>
          <w:t>M</w:t>
        </w:r>
        <w:r w:rsidR="00062E60" w:rsidRPr="005C2604">
          <w:rPr>
            <w:rFonts w:ascii="Calibri" w:eastAsia="Times New Roman" w:hAnsi="Calibri" w:cs="Calibri"/>
            <w:color w:val="000000"/>
            <w:lang w:eastAsia="en-GB"/>
          </w:rPr>
          <w:t xml:space="preserve">erged </w:t>
        </w:r>
      </w:ins>
      <w:del w:id="853" w:author="Tank Green" w:date="2018-03-28T09:39:00Z">
        <w:r w:rsidRPr="005C2604" w:rsidDel="00062E60">
          <w:rPr>
            <w:rFonts w:ascii="Calibri" w:eastAsia="Times New Roman" w:hAnsi="Calibri" w:cs="Calibri"/>
            <w:color w:val="000000"/>
            <w:lang w:eastAsia="en-GB"/>
          </w:rPr>
          <w:delText>type</w:delText>
        </w:r>
        <w:r w:rsidDel="00062E60">
          <w:rPr>
            <w:rFonts w:ascii="Calibri" w:eastAsia="Times New Roman" w:hAnsi="Calibri" w:cs="Calibri"/>
            <w:color w:val="000000"/>
            <w:lang w:eastAsia="en-GB"/>
          </w:rPr>
          <w:delText xml:space="preserve"> </w:delText>
        </w:r>
      </w:del>
      <w:ins w:id="854" w:author="Tank Green" w:date="2018-03-28T09:39:00Z">
        <w:r w:rsidR="00062E60">
          <w:rPr>
            <w:rFonts w:ascii="Calibri" w:eastAsia="Times New Roman" w:hAnsi="Calibri" w:cs="Calibri"/>
            <w:color w:val="000000"/>
            <w:lang w:eastAsia="en-GB"/>
          </w:rPr>
          <w:t xml:space="preserve">category </w:t>
        </w:r>
      </w:ins>
      <w:r>
        <w:rPr>
          <w:rFonts w:ascii="Calibri" w:eastAsia="Times New Roman" w:hAnsi="Calibri" w:cs="Calibri"/>
          <w:color w:val="000000"/>
          <w:lang w:eastAsia="en-GB"/>
        </w:rPr>
        <w:t>into its original types</w:t>
      </w:r>
      <w:ins w:id="855" w:author="Tank Green" w:date="2018-03-28T09:38:00Z">
        <w:r w:rsidR="00062E60">
          <w:rPr>
            <w:rFonts w:ascii="Calibri" w:eastAsia="Times New Roman" w:hAnsi="Calibri" w:cs="Calibri"/>
            <w:color w:val="000000"/>
            <w:lang w:eastAsia="en-GB"/>
          </w:rPr>
          <w:t xml:space="preserve"> as in </w:t>
        </w:r>
        <w:r w:rsidR="00062E60">
          <w:rPr>
            <w:rFonts w:ascii="Calibri" w:eastAsia="Times New Roman" w:hAnsi="Calibri" w:cs="Calibri"/>
            <w:color w:val="000000"/>
            <w:lang w:eastAsia="en-GB"/>
          </w:rPr>
          <w:fldChar w:fldCharType="begin"/>
        </w:r>
        <w:r w:rsidR="00062E60">
          <w:rPr>
            <w:rFonts w:ascii="Calibri" w:eastAsia="Times New Roman" w:hAnsi="Calibri" w:cs="Calibri"/>
            <w:color w:val="000000"/>
            <w:lang w:eastAsia="en-GB"/>
          </w:rPr>
          <w:instrText xml:space="preserve"> REF _Ref509993265 \h </w:instrText>
        </w:r>
      </w:ins>
      <w:r w:rsidR="00062E60">
        <w:rPr>
          <w:rFonts w:ascii="Calibri" w:eastAsia="Times New Roman" w:hAnsi="Calibri" w:cs="Calibri"/>
          <w:color w:val="000000"/>
          <w:lang w:eastAsia="en-GB"/>
        </w:rPr>
      </w:r>
      <w:r w:rsidR="00062E60">
        <w:rPr>
          <w:rFonts w:ascii="Calibri" w:eastAsia="Times New Roman" w:hAnsi="Calibri" w:cs="Calibri"/>
          <w:color w:val="000000"/>
          <w:lang w:eastAsia="en-GB"/>
        </w:rPr>
        <w:fldChar w:fldCharType="separate"/>
      </w:r>
      <w:ins w:id="856" w:author="Tank Green" w:date="2018-03-28T11:10:00Z">
        <w:r w:rsidR="008F0C9E">
          <w:t xml:space="preserve">Figure </w:t>
        </w:r>
        <w:r w:rsidR="008F0C9E">
          <w:rPr>
            <w:noProof/>
          </w:rPr>
          <w:t>9</w:t>
        </w:r>
      </w:ins>
      <w:ins w:id="857" w:author="Tank Green" w:date="2018-03-28T09:38:00Z">
        <w:r w:rsidR="00062E60">
          <w:rPr>
            <w:rFonts w:ascii="Calibri" w:eastAsia="Times New Roman" w:hAnsi="Calibri" w:cs="Calibri"/>
            <w:color w:val="000000"/>
            <w:lang w:eastAsia="en-GB"/>
          </w:rPr>
          <w:fldChar w:fldCharType="end"/>
        </w:r>
      </w:ins>
      <w:r>
        <w:rPr>
          <w:rFonts w:ascii="Calibri" w:eastAsia="Times New Roman" w:hAnsi="Calibri" w:cs="Calibri"/>
          <w:color w:val="000000"/>
          <w:lang w:eastAsia="en-GB"/>
        </w:rPr>
        <w:t xml:space="preserve">, we still have the same type of distribution, but </w:t>
      </w:r>
      <w:del w:id="858" w:author="Tank Green" w:date="2018-03-28T09:45:00Z">
        <w:r w:rsidDel="008F02B5">
          <w:rPr>
            <w:rFonts w:ascii="Calibri" w:eastAsia="Times New Roman" w:hAnsi="Calibri" w:cs="Calibri"/>
            <w:color w:val="000000"/>
            <w:lang w:eastAsia="en-GB"/>
          </w:rPr>
          <w:delText>the position of its elements changes</w:delText>
        </w:r>
      </w:del>
      <w:ins w:id="859" w:author="Tank Green" w:date="2018-03-28T09:45:00Z">
        <w:r w:rsidR="008F02B5">
          <w:rPr>
            <w:rFonts w:ascii="Calibri" w:eastAsia="Times New Roman" w:hAnsi="Calibri" w:cs="Calibri"/>
            <w:color w:val="000000"/>
            <w:lang w:eastAsia="en-GB"/>
          </w:rPr>
          <w:t>the location of the specific categories differ slightly</w:t>
        </w:r>
      </w:ins>
      <w:r w:rsidRPr="005C2604">
        <w:rPr>
          <w:rFonts w:ascii="Calibri" w:eastAsia="Times New Roman" w:hAnsi="Calibri" w:cs="Calibri"/>
          <w:color w:val="000000"/>
          <w:lang w:eastAsia="en-GB"/>
        </w:rPr>
        <w:t xml:space="preserve">. </w:t>
      </w:r>
      <w:del w:id="860" w:author="Tank Green" w:date="2018-03-28T09:40:00Z">
        <w:r w:rsidRPr="00BF53F2" w:rsidDel="00062E60">
          <w:rPr>
            <w:rFonts w:ascii="Calibri" w:eastAsia="Times New Roman" w:hAnsi="Calibri" w:cs="Calibri"/>
            <w:noProof/>
            <w:color w:val="000000"/>
            <w:lang w:eastAsia="en-GB"/>
          </w:rPr>
          <w:delText>Evidently</w:delText>
        </w:r>
        <w:r w:rsidR="00BF53F2" w:rsidDel="00062E60">
          <w:rPr>
            <w:rFonts w:ascii="Calibri" w:eastAsia="Times New Roman" w:hAnsi="Calibri" w:cs="Calibri"/>
            <w:noProof/>
            <w:color w:val="000000"/>
            <w:lang w:eastAsia="en-GB"/>
          </w:rPr>
          <w:delText>,</w:delText>
        </w:r>
        <w:r w:rsidRPr="005C2604" w:rsidDel="00062E60">
          <w:rPr>
            <w:rFonts w:ascii="Calibri" w:eastAsia="Times New Roman" w:hAnsi="Calibri" w:cs="Calibri"/>
            <w:color w:val="000000"/>
            <w:lang w:eastAsia="en-GB"/>
          </w:rPr>
          <w:delText xml:space="preserve"> there’s no more merged</w:delText>
        </w:r>
        <w:r w:rsidDel="00062E60">
          <w:rPr>
            <w:rFonts w:ascii="Calibri" w:eastAsia="Times New Roman" w:hAnsi="Calibri" w:cs="Calibri"/>
            <w:color w:val="000000"/>
            <w:lang w:eastAsia="en-GB"/>
          </w:rPr>
          <w:delText xml:space="preserve"> type</w:delText>
        </w:r>
        <w:r w:rsidRPr="005C2604" w:rsidDel="00062E60">
          <w:rPr>
            <w:rFonts w:ascii="Calibri" w:eastAsia="Times New Roman" w:hAnsi="Calibri" w:cs="Calibri"/>
            <w:color w:val="000000"/>
            <w:lang w:eastAsia="en-GB"/>
          </w:rPr>
          <w:delText xml:space="preserve">, and </w:delText>
        </w:r>
        <w:r w:rsidDel="00062E60">
          <w:rPr>
            <w:rFonts w:ascii="Calibri" w:eastAsia="Times New Roman" w:hAnsi="Calibri" w:cs="Calibri"/>
            <w:color w:val="000000"/>
            <w:lang w:eastAsia="en-GB"/>
          </w:rPr>
          <w:delText>the type</w:delText>
        </w:r>
      </w:del>
      <w:ins w:id="861" w:author="Tank Green" w:date="2018-03-28T09:40:00Z">
        <w:r w:rsidR="00062E60">
          <w:rPr>
            <w:rFonts w:ascii="Calibri" w:eastAsia="Times New Roman" w:hAnsi="Calibri" w:cs="Calibri"/>
            <w:noProof/>
            <w:color w:val="000000"/>
            <w:lang w:eastAsia="en-GB"/>
          </w:rPr>
          <w:t>For instance,</w:t>
        </w:r>
      </w:ins>
      <w:r>
        <w:rPr>
          <w:rFonts w:ascii="Calibri" w:eastAsia="Times New Roman" w:hAnsi="Calibri" w:cs="Calibri"/>
          <w:color w:val="000000"/>
          <w:lang w:eastAsia="en-GB"/>
        </w:rPr>
        <w:t xml:space="preserve"> </w:t>
      </w:r>
      <w:del w:id="862" w:author="Tank Green" w:date="2018-03-28T09:40:00Z">
        <w:r w:rsidDel="00062E60">
          <w:rPr>
            <w:rFonts w:ascii="Calibri" w:eastAsia="Times New Roman" w:hAnsi="Calibri" w:cs="Calibri"/>
            <w:color w:val="000000"/>
            <w:lang w:eastAsia="en-GB"/>
          </w:rPr>
          <w:delText>S</w:delText>
        </w:r>
      </w:del>
      <w:ins w:id="863" w:author="Tank Green" w:date="2018-03-28T09:40:00Z">
        <w:r w:rsidR="00062E60">
          <w:rPr>
            <w:rFonts w:ascii="Calibri" w:eastAsia="Times New Roman" w:hAnsi="Calibri" w:cs="Calibri"/>
            <w:color w:val="000000"/>
            <w:lang w:eastAsia="en-GB"/>
          </w:rPr>
          <w:t>the category of s</w:t>
        </w:r>
      </w:ins>
      <w:r>
        <w:rPr>
          <w:rFonts w:ascii="Calibri" w:eastAsia="Times New Roman" w:hAnsi="Calibri" w:cs="Calibri"/>
          <w:color w:val="000000"/>
          <w:lang w:eastAsia="en-GB"/>
        </w:rPr>
        <w:t xml:space="preserve">hoe shops </w:t>
      </w:r>
      <w:r w:rsidRPr="00BF53F2">
        <w:rPr>
          <w:rFonts w:ascii="Calibri" w:eastAsia="Times New Roman" w:hAnsi="Calibri" w:cs="Calibri"/>
          <w:noProof/>
          <w:color w:val="000000"/>
          <w:lang w:eastAsia="en-GB"/>
        </w:rPr>
        <w:t>appear</w:t>
      </w:r>
      <w:r>
        <w:rPr>
          <w:rFonts w:ascii="Calibri" w:eastAsia="Times New Roman" w:hAnsi="Calibri" w:cs="Calibri"/>
          <w:color w:val="000000"/>
          <w:lang w:eastAsia="en-GB"/>
        </w:rPr>
        <w:t xml:space="preserve"> in the last three months</w:t>
      </w:r>
      <w:ins w:id="864" w:author="Tank Green" w:date="2018-03-28T09:40:00Z">
        <w:r w:rsidR="00062E60">
          <w:rPr>
            <w:rFonts w:ascii="Calibri" w:eastAsia="Times New Roman" w:hAnsi="Calibri" w:cs="Calibri"/>
            <w:color w:val="000000"/>
            <w:lang w:eastAsia="en-GB"/>
          </w:rPr>
          <w:t xml:space="preserve"> in </w:t>
        </w:r>
        <w:r w:rsidR="00062E60">
          <w:rPr>
            <w:rFonts w:ascii="Calibri" w:eastAsia="Times New Roman" w:hAnsi="Calibri" w:cs="Calibri"/>
            <w:color w:val="000000"/>
            <w:lang w:eastAsia="en-GB"/>
          </w:rPr>
          <w:fldChar w:fldCharType="begin"/>
        </w:r>
        <w:r w:rsidR="00062E60">
          <w:rPr>
            <w:rFonts w:ascii="Calibri" w:eastAsia="Times New Roman" w:hAnsi="Calibri" w:cs="Calibri"/>
            <w:color w:val="000000"/>
            <w:lang w:eastAsia="en-GB"/>
          </w:rPr>
          <w:instrText xml:space="preserve"> REF _Ref509993265 \h </w:instrText>
        </w:r>
      </w:ins>
      <w:r w:rsidR="00062E60">
        <w:rPr>
          <w:rFonts w:ascii="Calibri" w:eastAsia="Times New Roman" w:hAnsi="Calibri" w:cs="Calibri"/>
          <w:color w:val="000000"/>
          <w:lang w:eastAsia="en-GB"/>
        </w:rPr>
      </w:r>
      <w:r w:rsidR="00062E60">
        <w:rPr>
          <w:rFonts w:ascii="Calibri" w:eastAsia="Times New Roman" w:hAnsi="Calibri" w:cs="Calibri"/>
          <w:color w:val="000000"/>
          <w:lang w:eastAsia="en-GB"/>
        </w:rPr>
        <w:fldChar w:fldCharType="separate"/>
      </w:r>
      <w:ins w:id="865" w:author="Tank Green" w:date="2018-03-28T11:10:00Z">
        <w:r w:rsidR="008F0C9E">
          <w:t xml:space="preserve">Figure </w:t>
        </w:r>
        <w:r w:rsidR="008F0C9E">
          <w:rPr>
            <w:noProof/>
          </w:rPr>
          <w:t>9</w:t>
        </w:r>
      </w:ins>
      <w:ins w:id="866" w:author="Tank Green" w:date="2018-03-28T09:40:00Z">
        <w:r w:rsidR="00062E60">
          <w:rPr>
            <w:rFonts w:ascii="Calibri" w:eastAsia="Times New Roman" w:hAnsi="Calibri" w:cs="Calibri"/>
            <w:color w:val="000000"/>
            <w:lang w:eastAsia="en-GB"/>
          </w:rPr>
          <w:fldChar w:fldCharType="end"/>
        </w:r>
      </w:ins>
      <w:r>
        <w:rPr>
          <w:rFonts w:ascii="Calibri" w:eastAsia="Times New Roman" w:hAnsi="Calibri" w:cs="Calibri"/>
          <w:color w:val="000000"/>
          <w:lang w:eastAsia="en-GB"/>
        </w:rPr>
        <w:t>, where originally there was only Merged</w:t>
      </w:r>
      <w:ins w:id="867" w:author="Tank Green" w:date="2018-03-28T09:40:00Z">
        <w:r w:rsidR="00062E60">
          <w:rPr>
            <w:rFonts w:ascii="Calibri" w:eastAsia="Times New Roman" w:hAnsi="Calibri" w:cs="Calibri"/>
            <w:color w:val="000000"/>
            <w:lang w:eastAsia="en-GB"/>
          </w:rPr>
          <w:t xml:space="preserve"> (</w:t>
        </w:r>
      </w:ins>
      <w:ins w:id="868" w:author="Tank Green" w:date="2018-03-28T09:41:00Z">
        <w:r w:rsidR="00062E60">
          <w:rPr>
            <w:rFonts w:ascii="Calibri" w:eastAsia="Times New Roman" w:hAnsi="Calibri" w:cs="Calibri"/>
            <w:color w:val="000000"/>
            <w:lang w:eastAsia="en-GB"/>
          </w:rPr>
          <w:fldChar w:fldCharType="begin"/>
        </w:r>
        <w:r w:rsidR="00062E60">
          <w:rPr>
            <w:rFonts w:ascii="Calibri" w:eastAsia="Times New Roman" w:hAnsi="Calibri" w:cs="Calibri"/>
            <w:color w:val="000000"/>
            <w:lang w:eastAsia="en-GB"/>
          </w:rPr>
          <w:instrText xml:space="preserve"> REF _Ref509934055 \h </w:instrText>
        </w:r>
      </w:ins>
      <w:r w:rsidR="00062E60">
        <w:rPr>
          <w:rFonts w:ascii="Calibri" w:eastAsia="Times New Roman" w:hAnsi="Calibri" w:cs="Calibri"/>
          <w:color w:val="000000"/>
          <w:lang w:eastAsia="en-GB"/>
        </w:rPr>
      </w:r>
      <w:r w:rsidR="00062E60">
        <w:rPr>
          <w:rFonts w:ascii="Calibri" w:eastAsia="Times New Roman" w:hAnsi="Calibri" w:cs="Calibri"/>
          <w:color w:val="000000"/>
          <w:lang w:eastAsia="en-GB"/>
        </w:rPr>
        <w:fldChar w:fldCharType="separate"/>
      </w:r>
      <w:ins w:id="869" w:author="Tank Green" w:date="2018-03-28T11:10:00Z">
        <w:r w:rsidR="008F0C9E">
          <w:t xml:space="preserve">Figure </w:t>
        </w:r>
        <w:r w:rsidR="008F0C9E">
          <w:rPr>
            <w:noProof/>
          </w:rPr>
          <w:t>8</w:t>
        </w:r>
      </w:ins>
      <w:ins w:id="870" w:author="Tank Green" w:date="2018-03-28T09:41:00Z">
        <w:r w:rsidR="00062E60">
          <w:rPr>
            <w:rFonts w:ascii="Calibri" w:eastAsia="Times New Roman" w:hAnsi="Calibri" w:cs="Calibri"/>
            <w:color w:val="000000"/>
            <w:lang w:eastAsia="en-GB"/>
          </w:rPr>
          <w:fldChar w:fldCharType="end"/>
        </w:r>
        <w:r w:rsidR="00062E60">
          <w:rPr>
            <w:rFonts w:ascii="Calibri" w:eastAsia="Times New Roman" w:hAnsi="Calibri" w:cs="Calibri"/>
            <w:color w:val="000000"/>
            <w:lang w:eastAsia="en-GB"/>
          </w:rPr>
          <w:t>)</w:t>
        </w:r>
      </w:ins>
      <w:r>
        <w:rPr>
          <w:rFonts w:ascii="Calibri" w:eastAsia="Times New Roman" w:hAnsi="Calibri" w:cs="Calibri"/>
          <w:color w:val="000000"/>
          <w:lang w:eastAsia="en-GB"/>
        </w:rPr>
        <w:t xml:space="preserve">. </w:t>
      </w:r>
      <w:del w:id="871" w:author="Tank Green" w:date="2018-03-28T09:45:00Z">
        <w:r w:rsidR="00854D0B" w:rsidDel="008F02B5">
          <w:rPr>
            <w:rFonts w:ascii="Calibri" w:eastAsia="Times New Roman" w:hAnsi="Calibri" w:cs="Calibri"/>
            <w:color w:val="000000"/>
            <w:lang w:eastAsia="en-GB"/>
          </w:rPr>
          <w:delText xml:space="preserve"> </w:delText>
        </w:r>
      </w:del>
      <w:ins w:id="872" w:author="Tank Green" w:date="2018-03-28T13:35:00Z">
        <w:r w:rsidR="006A238F">
          <w:rPr>
            <w:rFonts w:ascii="Calibri" w:eastAsia="Times New Roman" w:hAnsi="Calibri" w:cs="Calibri"/>
            <w:color w:val="000000"/>
            <w:lang w:eastAsia="en-GB"/>
          </w:rPr>
          <w:t>Understanding t</w:t>
        </w:r>
      </w:ins>
      <w:del w:id="873" w:author="Tank Green" w:date="2018-03-28T13:35:00Z">
        <w:r w:rsidR="00854D0B" w:rsidDel="006A238F">
          <w:rPr>
            <w:rFonts w:ascii="Calibri" w:eastAsia="Times New Roman" w:hAnsi="Calibri" w:cs="Calibri"/>
            <w:color w:val="000000"/>
            <w:lang w:eastAsia="en-GB"/>
          </w:rPr>
          <w:delText>T</w:delText>
        </w:r>
      </w:del>
      <w:r w:rsidR="00854D0B">
        <w:rPr>
          <w:rFonts w:ascii="Calibri" w:eastAsia="Times New Roman" w:hAnsi="Calibri" w:cs="Calibri"/>
          <w:color w:val="000000"/>
          <w:lang w:eastAsia="en-GB"/>
        </w:rPr>
        <w:t>he reasons for this</w:t>
      </w:r>
      <w:ins w:id="874" w:author="Tank Green" w:date="2018-03-28T09:41:00Z">
        <w:r w:rsidR="00444AE2">
          <w:rPr>
            <w:rFonts w:ascii="Calibri" w:eastAsia="Times New Roman" w:hAnsi="Calibri" w:cs="Calibri"/>
            <w:color w:val="000000"/>
            <w:lang w:eastAsia="en-GB"/>
          </w:rPr>
          <w:t>,</w:t>
        </w:r>
      </w:ins>
      <w:r w:rsidR="00854D0B">
        <w:rPr>
          <w:rFonts w:ascii="Calibri" w:eastAsia="Times New Roman" w:hAnsi="Calibri" w:cs="Calibri"/>
          <w:color w:val="000000"/>
          <w:lang w:eastAsia="en-GB"/>
        </w:rPr>
        <w:t xml:space="preserve"> and t</w:t>
      </w:r>
      <w:r w:rsidR="00C53147">
        <w:rPr>
          <w:rFonts w:ascii="Calibri" w:eastAsia="Times New Roman" w:hAnsi="Calibri" w:cs="Calibri"/>
          <w:color w:val="000000"/>
          <w:lang w:eastAsia="en-GB"/>
        </w:rPr>
        <w:t xml:space="preserve">he precise evolution of the top contributors from month to </w:t>
      </w:r>
      <w:r w:rsidR="00C43FD8">
        <w:rPr>
          <w:rFonts w:ascii="Calibri" w:eastAsia="Times New Roman" w:hAnsi="Calibri" w:cs="Calibri"/>
          <w:color w:val="000000"/>
          <w:lang w:eastAsia="en-GB"/>
        </w:rPr>
        <w:t>month</w:t>
      </w:r>
      <w:ins w:id="875" w:author="Tank Green" w:date="2018-03-28T09:41:00Z">
        <w:r w:rsidR="00444AE2">
          <w:rPr>
            <w:rFonts w:ascii="Calibri" w:eastAsia="Times New Roman" w:hAnsi="Calibri" w:cs="Calibri"/>
            <w:color w:val="000000"/>
            <w:lang w:eastAsia="en-GB"/>
          </w:rPr>
          <w:t>,</w:t>
        </w:r>
      </w:ins>
      <w:r w:rsidR="00C43FD8">
        <w:rPr>
          <w:rFonts w:ascii="Calibri" w:eastAsia="Times New Roman" w:hAnsi="Calibri" w:cs="Calibri"/>
          <w:color w:val="000000"/>
          <w:lang w:eastAsia="en-GB"/>
        </w:rPr>
        <w:t xml:space="preserve"> could</w:t>
      </w:r>
      <w:r w:rsidR="00C53147">
        <w:rPr>
          <w:rFonts w:ascii="Calibri" w:eastAsia="Times New Roman" w:hAnsi="Calibri" w:cs="Calibri"/>
          <w:color w:val="000000"/>
          <w:lang w:eastAsia="en-GB"/>
        </w:rPr>
        <w:t xml:space="preserve"> help</w:t>
      </w:r>
      <w:r w:rsidR="00C43FD8">
        <w:rPr>
          <w:rFonts w:ascii="Calibri" w:eastAsia="Times New Roman" w:hAnsi="Calibri" w:cs="Calibri"/>
          <w:color w:val="000000"/>
          <w:lang w:eastAsia="en-GB"/>
        </w:rPr>
        <w:t xml:space="preserve"> us</w:t>
      </w:r>
      <w:r w:rsidR="00C53147">
        <w:rPr>
          <w:rFonts w:ascii="Calibri" w:eastAsia="Times New Roman" w:hAnsi="Calibri" w:cs="Calibri"/>
          <w:color w:val="000000"/>
          <w:lang w:eastAsia="en-GB"/>
        </w:rPr>
        <w:t xml:space="preserve"> to </w:t>
      </w:r>
      <w:ins w:id="876" w:author="Tank Green" w:date="2018-03-28T09:45:00Z">
        <w:r w:rsidR="008F02B5">
          <w:rPr>
            <w:rFonts w:ascii="Calibri" w:eastAsia="Times New Roman" w:hAnsi="Calibri" w:cs="Calibri"/>
            <w:color w:val="000000"/>
            <w:lang w:eastAsia="en-GB"/>
          </w:rPr>
          <w:t xml:space="preserve">more fully </w:t>
        </w:r>
      </w:ins>
      <w:r w:rsidR="00C53147">
        <w:rPr>
          <w:rFonts w:ascii="Calibri" w:eastAsia="Times New Roman" w:hAnsi="Calibri" w:cs="Calibri"/>
          <w:color w:val="000000"/>
          <w:lang w:eastAsia="en-GB"/>
        </w:rPr>
        <w:t xml:space="preserve">understand </w:t>
      </w:r>
      <w:r w:rsidR="00C43FD8">
        <w:rPr>
          <w:rFonts w:ascii="Calibri" w:eastAsia="Times New Roman" w:hAnsi="Calibri" w:cs="Calibri"/>
          <w:color w:val="000000"/>
          <w:lang w:eastAsia="en-GB"/>
        </w:rPr>
        <w:t xml:space="preserve">some </w:t>
      </w:r>
      <w:ins w:id="877" w:author="Tank Green" w:date="2018-03-28T09:46:00Z">
        <w:r w:rsidR="008F02B5">
          <w:rPr>
            <w:rFonts w:ascii="Calibri" w:eastAsia="Times New Roman" w:hAnsi="Calibri" w:cs="Calibri"/>
            <w:color w:val="000000"/>
            <w:lang w:eastAsia="en-GB"/>
          </w:rPr>
          <w:t xml:space="preserve">of the </w:t>
        </w:r>
      </w:ins>
      <w:r w:rsidR="00C53147">
        <w:rPr>
          <w:rFonts w:ascii="Calibri" w:eastAsia="Times New Roman" w:hAnsi="Calibri" w:cs="Calibri"/>
          <w:color w:val="000000"/>
          <w:lang w:eastAsia="en-GB"/>
        </w:rPr>
        <w:t xml:space="preserve">particular </w:t>
      </w:r>
      <w:r w:rsidR="00C43FD8">
        <w:rPr>
          <w:rFonts w:ascii="Calibri" w:eastAsia="Times New Roman" w:hAnsi="Calibri" w:cs="Calibri"/>
          <w:color w:val="000000"/>
          <w:lang w:eastAsia="en-GB"/>
        </w:rPr>
        <w:t>variations</w:t>
      </w:r>
      <w:r w:rsidR="00C53147">
        <w:rPr>
          <w:rFonts w:ascii="Calibri" w:eastAsia="Times New Roman" w:hAnsi="Calibri" w:cs="Calibri"/>
          <w:color w:val="000000"/>
          <w:lang w:eastAsia="en-GB"/>
        </w:rPr>
        <w:t xml:space="preserve"> </w:t>
      </w:r>
      <w:del w:id="878" w:author="Tank Green" w:date="2018-03-28T09:46:00Z">
        <w:r w:rsidR="00C53147" w:rsidDel="008F02B5">
          <w:rPr>
            <w:rFonts w:ascii="Calibri" w:eastAsia="Times New Roman" w:hAnsi="Calibri" w:cs="Calibri"/>
            <w:color w:val="000000"/>
            <w:lang w:eastAsia="en-GB"/>
          </w:rPr>
          <w:delText xml:space="preserve">at the vicinities </w:delText>
        </w:r>
      </w:del>
      <w:r w:rsidR="00C53147">
        <w:rPr>
          <w:rFonts w:ascii="Calibri" w:eastAsia="Times New Roman" w:hAnsi="Calibri" w:cs="Calibri"/>
          <w:color w:val="000000"/>
          <w:lang w:eastAsia="en-GB"/>
        </w:rPr>
        <w:t>of each loc</w:t>
      </w:r>
      <w:r w:rsidR="00C43FD8">
        <w:rPr>
          <w:rFonts w:ascii="Calibri" w:eastAsia="Times New Roman" w:hAnsi="Calibri" w:cs="Calibri"/>
          <w:color w:val="000000"/>
          <w:lang w:eastAsia="en-GB"/>
        </w:rPr>
        <w:t>ation</w:t>
      </w:r>
      <w:ins w:id="879" w:author="Tank Green" w:date="2018-03-28T09:46:00Z">
        <w:r w:rsidR="008F02B5">
          <w:rPr>
            <w:rFonts w:ascii="Calibri" w:eastAsia="Times New Roman" w:hAnsi="Calibri" w:cs="Calibri"/>
            <w:color w:val="000000"/>
            <w:lang w:eastAsia="en-GB"/>
          </w:rPr>
          <w:t xml:space="preserve"> </w:t>
        </w:r>
      </w:ins>
      <w:ins w:id="880" w:author="Tank Green" w:date="2018-03-28T09:47:00Z">
        <w:r w:rsidR="008F02B5">
          <w:rPr>
            <w:rFonts w:ascii="Calibri" w:eastAsia="Times New Roman" w:hAnsi="Calibri" w:cs="Calibri"/>
            <w:color w:val="000000"/>
            <w:lang w:eastAsia="en-GB"/>
          </w:rPr>
          <w:t>over and above the quantity of sensors in the retail location.</w:t>
        </w:r>
      </w:ins>
      <w:del w:id="881" w:author="Tank Green" w:date="2018-03-28T09:47:00Z">
        <w:r w:rsidR="00C43FD8" w:rsidDel="008F02B5">
          <w:rPr>
            <w:rFonts w:ascii="Calibri" w:eastAsia="Times New Roman" w:hAnsi="Calibri" w:cs="Calibri"/>
            <w:color w:val="000000"/>
            <w:lang w:eastAsia="en-GB"/>
          </w:rPr>
          <w:delText xml:space="preserve"> associated to something more than merely </w:delText>
        </w:r>
        <w:r w:rsidR="00776B61" w:rsidDel="008F02B5">
          <w:rPr>
            <w:rFonts w:ascii="Calibri" w:eastAsia="Times New Roman" w:hAnsi="Calibri" w:cs="Calibri"/>
            <w:noProof/>
            <w:color w:val="000000"/>
            <w:lang w:eastAsia="en-GB"/>
          </w:rPr>
          <w:delText>fewer</w:delText>
        </w:r>
        <w:r w:rsidR="00C43FD8" w:rsidDel="008F02B5">
          <w:rPr>
            <w:rFonts w:ascii="Calibri" w:eastAsia="Times New Roman" w:hAnsi="Calibri" w:cs="Calibri"/>
            <w:color w:val="000000"/>
            <w:lang w:eastAsia="en-GB"/>
          </w:rPr>
          <w:delText xml:space="preserve"> sensors of a particular.</w:delText>
        </w:r>
      </w:del>
      <w:r w:rsidR="00C43FD8">
        <w:rPr>
          <w:rFonts w:ascii="Calibri" w:eastAsia="Times New Roman" w:hAnsi="Calibri" w:cs="Calibri"/>
          <w:color w:val="000000"/>
          <w:lang w:eastAsia="en-GB"/>
        </w:rPr>
        <w:t xml:space="preserve"> This analysis is beyond the scope of this present work. </w:t>
      </w:r>
    </w:p>
    <w:p w14:paraId="674EEE03" w14:textId="77777777" w:rsidR="00C53147" w:rsidRDefault="00C53147" w:rsidP="00C53147">
      <w:pPr>
        <w:spacing w:after="0" w:line="240" w:lineRule="auto"/>
        <w:jc w:val="both"/>
        <w:rPr>
          <w:rFonts w:ascii="Calibri" w:eastAsia="Times New Roman" w:hAnsi="Calibri" w:cs="Calibri"/>
          <w:color w:val="000000"/>
          <w:lang w:eastAsia="en-GB"/>
        </w:rPr>
      </w:pPr>
    </w:p>
    <w:p w14:paraId="5A0DCA45" w14:textId="77777777" w:rsidR="00C53147" w:rsidRDefault="00C53147" w:rsidP="00C53147">
      <w:pPr>
        <w:spacing w:after="0" w:line="240" w:lineRule="auto"/>
        <w:rPr>
          <w:rFonts w:ascii="Calibri" w:eastAsia="Times New Roman" w:hAnsi="Calibri" w:cs="Calibri"/>
          <w:color w:val="000000"/>
          <w:lang w:eastAsia="en-GB"/>
        </w:rPr>
        <w:sectPr w:rsidR="00C53147" w:rsidSect="00F924F0">
          <w:pgSz w:w="11906" w:h="16838"/>
          <w:pgMar w:top="720" w:right="720" w:bottom="720" w:left="720" w:header="708" w:footer="708" w:gutter="0"/>
          <w:cols w:space="708"/>
          <w:docGrid w:linePitch="360"/>
        </w:sectPr>
      </w:pPr>
    </w:p>
    <w:p w14:paraId="5E15A975" w14:textId="77777777" w:rsidR="00BF53F2" w:rsidRDefault="00BF53F2" w:rsidP="00662177">
      <w:pPr>
        <w:spacing w:after="0" w:line="240" w:lineRule="auto"/>
        <w:jc w:val="both"/>
        <w:rPr>
          <w:rFonts w:ascii="Calibri" w:eastAsia="Times New Roman" w:hAnsi="Calibri" w:cs="Calibri"/>
          <w:color w:val="000000"/>
          <w:lang w:eastAsia="en-GB"/>
        </w:rPr>
      </w:pPr>
    </w:p>
    <w:p w14:paraId="7F218E17" w14:textId="77777777" w:rsidR="00C1767F" w:rsidRDefault="00BF53F2">
      <w:pPr>
        <w:keepNext/>
        <w:rPr>
          <w:ins w:id="882" w:author="Tank Green" w:date="2018-03-27T17:11:00Z"/>
        </w:rPr>
        <w:pPrChange w:id="883" w:author="Tank Green" w:date="2018-03-27T17:11:00Z">
          <w:pPr/>
        </w:pPrChange>
      </w:pPr>
      <w:r w:rsidRPr="00F037E6">
        <w:rPr>
          <w:rFonts w:ascii="Calibri" w:eastAsia="Times New Roman" w:hAnsi="Calibri" w:cs="Calibri"/>
          <w:noProof/>
          <w:color w:val="000000"/>
          <w:lang w:eastAsia="en-GB"/>
        </w:rPr>
        <w:drawing>
          <wp:inline distT="0" distB="0" distL="0" distR="0" wp14:anchorId="25AF95C9" wp14:editId="5C12185C">
            <wp:extent cx="9333855" cy="5449824"/>
            <wp:effectExtent l="0" t="0" r="1270" b="0"/>
            <wp:docPr id="5" name="Picture 5" descr="C:\2017\ldc\indicator\oneHour\figures\typeSh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hopHis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3855" cy="5449824"/>
                    </a:xfrm>
                    <a:prstGeom prst="rect">
                      <a:avLst/>
                    </a:prstGeom>
                    <a:noFill/>
                    <a:ln>
                      <a:noFill/>
                    </a:ln>
                  </pic:spPr>
                </pic:pic>
              </a:graphicData>
            </a:graphic>
          </wp:inline>
        </w:drawing>
      </w:r>
    </w:p>
    <w:p w14:paraId="0012D908" w14:textId="16888562" w:rsidR="00BF53F2" w:rsidRDefault="00C1767F">
      <w:pPr>
        <w:pStyle w:val="Caption"/>
        <w:rPr>
          <w:lang w:eastAsia="en-GB"/>
        </w:rPr>
        <w:pPrChange w:id="884" w:author="Tank Green" w:date="2018-03-27T17:11:00Z">
          <w:pPr/>
        </w:pPrChange>
      </w:pPr>
      <w:bookmarkStart w:id="885" w:name="_Ref509934055"/>
      <w:commentRangeStart w:id="886"/>
      <w:commentRangeStart w:id="887"/>
      <w:ins w:id="888" w:author="Tank Green" w:date="2018-03-27T17:11:00Z">
        <w:r>
          <w:t xml:space="preserve">Figure </w:t>
        </w:r>
      </w:ins>
      <w:ins w:id="889" w:author="Tank Green" w:date="2018-03-28T10:37:00Z">
        <w:r w:rsidR="003A175C">
          <w:fldChar w:fldCharType="begin"/>
        </w:r>
        <w:r w:rsidR="003A175C">
          <w:instrText xml:space="preserve"> SEQ Figure \* ARABIC </w:instrText>
        </w:r>
      </w:ins>
      <w:r w:rsidR="003A175C">
        <w:fldChar w:fldCharType="separate"/>
      </w:r>
      <w:ins w:id="890" w:author="Tank Green" w:date="2018-03-28T11:10:00Z">
        <w:r w:rsidR="008F0C9E">
          <w:rPr>
            <w:noProof/>
          </w:rPr>
          <w:t>8</w:t>
        </w:r>
      </w:ins>
      <w:ins w:id="891" w:author="Tank Green" w:date="2018-03-28T10:37:00Z">
        <w:r w:rsidR="003A175C">
          <w:fldChar w:fldCharType="end"/>
        </w:r>
      </w:ins>
      <w:bookmarkEnd w:id="885"/>
      <w:ins w:id="892" w:author="Tank Green" w:date="2018-03-27T17:11:00Z">
        <w:r>
          <w:t xml:space="preserve">. </w:t>
        </w:r>
        <w:r w:rsidRPr="002A385B">
          <w:t>Distribution of FF by type of shop</w:t>
        </w:r>
      </w:ins>
      <w:ins w:id="893" w:author="Tank Green" w:date="2018-03-28T09:37:00Z">
        <w:r w:rsidR="00062E60">
          <w:t xml:space="preserve"> with the ‘Merged’ category</w:t>
        </w:r>
      </w:ins>
      <w:ins w:id="894" w:author="Tank Green" w:date="2018-03-27T17:11:00Z">
        <w:r w:rsidRPr="002A385B">
          <w:t>.</w:t>
        </w:r>
      </w:ins>
      <w:commentRangeEnd w:id="886"/>
      <w:ins w:id="895" w:author="Tank Green" w:date="2018-03-28T09:38:00Z">
        <w:r w:rsidR="00062E60">
          <w:rPr>
            <w:rStyle w:val="CommentReference"/>
            <w:i w:val="0"/>
            <w:iCs w:val="0"/>
            <w:color w:val="auto"/>
          </w:rPr>
          <w:commentReference w:id="886"/>
        </w:r>
      </w:ins>
      <w:commentRangeEnd w:id="887"/>
      <w:r w:rsidR="007A5507">
        <w:rPr>
          <w:rStyle w:val="CommentReference"/>
          <w:i w:val="0"/>
          <w:iCs w:val="0"/>
          <w:color w:val="auto"/>
        </w:rPr>
        <w:commentReference w:id="887"/>
      </w:r>
    </w:p>
    <w:p w14:paraId="6E1CAE1E" w14:textId="4DA4120F" w:rsidR="00BF53F2" w:rsidRDefault="00BF53F2" w:rsidP="00BF53F2">
      <w:pPr>
        <w:spacing w:after="0" w:line="240" w:lineRule="auto"/>
        <w:jc w:val="center"/>
        <w:rPr>
          <w:rFonts w:ascii="Calibri" w:eastAsia="Times New Roman" w:hAnsi="Calibri" w:cs="Calibri"/>
          <w:color w:val="000000"/>
          <w:lang w:eastAsia="en-GB"/>
        </w:rPr>
      </w:pPr>
      <w:del w:id="896" w:author="Tank Green" w:date="2018-03-27T17:11:00Z">
        <w:r w:rsidDel="00C1767F">
          <w:rPr>
            <w:rFonts w:ascii="Calibri" w:eastAsia="Times New Roman" w:hAnsi="Calibri" w:cs="Calibri"/>
            <w:color w:val="000000"/>
            <w:lang w:eastAsia="en-GB"/>
          </w:rPr>
          <w:delText xml:space="preserve">Figure 7. Distribution of FF by Type of Store. </w:delText>
        </w:r>
      </w:del>
    </w:p>
    <w:p w14:paraId="5D50A72A" w14:textId="77777777" w:rsidR="00BF53F2" w:rsidRDefault="00BF53F2" w:rsidP="00BF53F2">
      <w:pPr>
        <w:rPr>
          <w:lang w:eastAsia="en-GB"/>
        </w:rPr>
      </w:pPr>
      <w:r>
        <w:rPr>
          <w:lang w:eastAsia="en-GB"/>
        </w:rPr>
        <w:br w:type="page"/>
      </w:r>
    </w:p>
    <w:p w14:paraId="7A29DDE1" w14:textId="77777777" w:rsidR="004C601A" w:rsidRDefault="004C601A" w:rsidP="00662177">
      <w:pPr>
        <w:spacing w:after="0" w:line="240" w:lineRule="auto"/>
        <w:jc w:val="both"/>
        <w:rPr>
          <w:rFonts w:ascii="Calibri" w:eastAsia="Times New Roman" w:hAnsi="Calibri" w:cs="Calibri"/>
          <w:color w:val="000000"/>
          <w:lang w:eastAsia="en-GB"/>
        </w:rPr>
      </w:pPr>
    </w:p>
    <w:p w14:paraId="7DE1A195" w14:textId="77777777" w:rsidR="00062E60" w:rsidRDefault="00BF53F2">
      <w:pPr>
        <w:keepNext/>
        <w:spacing w:after="0" w:line="240" w:lineRule="auto"/>
        <w:jc w:val="both"/>
        <w:rPr>
          <w:ins w:id="897" w:author="Tank Green" w:date="2018-03-28T09:37:00Z"/>
        </w:rPr>
        <w:pPrChange w:id="898" w:author="Tank Green" w:date="2018-03-28T09:37:00Z">
          <w:pPr>
            <w:spacing w:after="0" w:line="240" w:lineRule="auto"/>
            <w:jc w:val="both"/>
          </w:pPr>
        </w:pPrChange>
      </w:pPr>
      <w:r w:rsidRPr="00A85661">
        <w:rPr>
          <w:rFonts w:ascii="Calibri" w:eastAsia="Times New Roman" w:hAnsi="Calibri" w:cs="Calibri"/>
          <w:noProof/>
          <w:color w:val="000000"/>
          <w:lang w:eastAsia="en-GB"/>
        </w:rPr>
        <w:drawing>
          <wp:inline distT="0" distB="0" distL="0" distR="0" wp14:anchorId="3D3D612E" wp14:editId="76C600CB">
            <wp:extent cx="9777730" cy="5446266"/>
            <wp:effectExtent l="0" t="0" r="0" b="2540"/>
            <wp:docPr id="7" name="Picture 7" descr="C:\2017\ldc\indicator\oneHour\figures\typeShopHi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oneHour\figures\typeShopHist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77730" cy="5446266"/>
                    </a:xfrm>
                    <a:prstGeom prst="rect">
                      <a:avLst/>
                    </a:prstGeom>
                    <a:noFill/>
                    <a:ln>
                      <a:noFill/>
                    </a:ln>
                  </pic:spPr>
                </pic:pic>
              </a:graphicData>
            </a:graphic>
          </wp:inline>
        </w:drawing>
      </w:r>
    </w:p>
    <w:p w14:paraId="333208F6" w14:textId="7835E1DE" w:rsidR="00F924F0" w:rsidRDefault="00062E60">
      <w:pPr>
        <w:pStyle w:val="Caption"/>
        <w:jc w:val="both"/>
        <w:rPr>
          <w:rFonts w:ascii="Calibri" w:eastAsia="Times New Roman" w:hAnsi="Calibri" w:cs="Calibri"/>
          <w:color w:val="000000"/>
          <w:lang w:eastAsia="en-GB"/>
        </w:rPr>
        <w:pPrChange w:id="899" w:author="Tank Green" w:date="2018-03-28T09:37:00Z">
          <w:pPr>
            <w:spacing w:after="0" w:line="240" w:lineRule="auto"/>
            <w:jc w:val="both"/>
          </w:pPr>
        </w:pPrChange>
      </w:pPr>
      <w:bookmarkStart w:id="900" w:name="_Ref509993265"/>
      <w:commentRangeStart w:id="901"/>
      <w:commentRangeStart w:id="902"/>
      <w:ins w:id="903" w:author="Tank Green" w:date="2018-03-28T09:37:00Z">
        <w:r>
          <w:t xml:space="preserve">Figure </w:t>
        </w:r>
      </w:ins>
      <w:ins w:id="904" w:author="Tank Green" w:date="2018-03-28T10:37:00Z">
        <w:r w:rsidR="003A175C">
          <w:fldChar w:fldCharType="begin"/>
        </w:r>
        <w:r w:rsidR="003A175C">
          <w:instrText xml:space="preserve"> SEQ Figure \* ARABIC </w:instrText>
        </w:r>
      </w:ins>
      <w:r w:rsidR="003A175C">
        <w:fldChar w:fldCharType="separate"/>
      </w:r>
      <w:ins w:id="905" w:author="Tank Green" w:date="2018-03-28T11:10:00Z">
        <w:r w:rsidR="008F0C9E">
          <w:rPr>
            <w:noProof/>
          </w:rPr>
          <w:t>9</w:t>
        </w:r>
      </w:ins>
      <w:ins w:id="906" w:author="Tank Green" w:date="2018-03-28T10:37:00Z">
        <w:r w:rsidR="003A175C">
          <w:fldChar w:fldCharType="end"/>
        </w:r>
      </w:ins>
      <w:bookmarkEnd w:id="900"/>
      <w:ins w:id="907" w:author="Tank Green" w:date="2018-03-28T09:37:00Z">
        <w:r>
          <w:t xml:space="preserve">. </w:t>
        </w:r>
        <w:r w:rsidRPr="00B70026">
          <w:t>Distribution of FF type of shop</w:t>
        </w:r>
        <w:r>
          <w:t xml:space="preserve"> without the ‘Merged’ category</w:t>
        </w:r>
        <w:r w:rsidRPr="00B70026">
          <w:t>.</w:t>
        </w:r>
      </w:ins>
      <w:commentRangeEnd w:id="901"/>
      <w:ins w:id="908" w:author="Tank Green" w:date="2018-03-28T09:38:00Z">
        <w:r>
          <w:rPr>
            <w:rStyle w:val="CommentReference"/>
            <w:i w:val="0"/>
            <w:iCs w:val="0"/>
            <w:color w:val="auto"/>
          </w:rPr>
          <w:commentReference w:id="901"/>
        </w:r>
      </w:ins>
      <w:commentRangeEnd w:id="902"/>
      <w:r w:rsidR="007A5507">
        <w:rPr>
          <w:rStyle w:val="CommentReference"/>
          <w:i w:val="0"/>
          <w:iCs w:val="0"/>
          <w:color w:val="auto"/>
        </w:rPr>
        <w:commentReference w:id="902"/>
      </w:r>
    </w:p>
    <w:p w14:paraId="218E8189" w14:textId="7FB17A94" w:rsidR="00BF53F2" w:rsidRPr="005C2604" w:rsidDel="00062E60" w:rsidRDefault="00BF53F2" w:rsidP="00BF53F2">
      <w:pPr>
        <w:spacing w:after="0" w:line="240" w:lineRule="auto"/>
        <w:jc w:val="center"/>
        <w:rPr>
          <w:del w:id="909" w:author="Tank Green" w:date="2018-03-28T09:36:00Z"/>
        </w:rPr>
      </w:pPr>
      <w:del w:id="910" w:author="Tank Green" w:date="2018-03-28T09:36:00Z">
        <w:r w:rsidDel="00062E60">
          <w:rPr>
            <w:rFonts w:ascii="Calibri" w:eastAsia="Times New Roman" w:hAnsi="Calibri" w:cs="Calibri"/>
            <w:color w:val="000000"/>
            <w:lang w:eastAsia="en-GB"/>
          </w:rPr>
          <w:delText>Figure 8. Distribution of FF type of shop.</w:delText>
        </w:r>
        <w:r w:rsidRPr="005C2604" w:rsidDel="00062E60">
          <w:delText xml:space="preserve"> </w:delText>
        </w:r>
      </w:del>
    </w:p>
    <w:p w14:paraId="730C3923" w14:textId="77777777" w:rsidR="00BF53F2" w:rsidRDefault="00BF53F2" w:rsidP="00ED0A67">
      <w:pPr>
        <w:spacing w:after="0" w:line="240" w:lineRule="auto"/>
        <w:jc w:val="both"/>
        <w:rPr>
          <w:rFonts w:ascii="Calibri" w:eastAsia="Times New Roman" w:hAnsi="Calibri" w:cs="Calibri"/>
          <w:color w:val="000000"/>
          <w:lang w:eastAsia="en-GB"/>
        </w:rPr>
        <w:sectPr w:rsidR="00BF53F2" w:rsidSect="00BF53F2">
          <w:pgSz w:w="16838" w:h="11906" w:orient="landscape"/>
          <w:pgMar w:top="720" w:right="720" w:bottom="720" w:left="720" w:header="708" w:footer="708" w:gutter="0"/>
          <w:cols w:space="708"/>
          <w:docGrid w:linePitch="360"/>
        </w:sectPr>
      </w:pPr>
    </w:p>
    <w:p w14:paraId="36F8E1C9" w14:textId="77777777" w:rsidR="00776B61" w:rsidRPr="0051433D" w:rsidRDefault="00776B61" w:rsidP="00BF53F2">
      <w:pPr>
        <w:spacing w:after="0" w:line="240" w:lineRule="auto"/>
        <w:jc w:val="both"/>
        <w:rPr>
          <w:rFonts w:ascii="Calibri" w:eastAsia="Times New Roman" w:hAnsi="Calibri" w:cs="Calibri"/>
          <w:b/>
          <w:color w:val="000000"/>
          <w:lang w:eastAsia="en-GB"/>
          <w:rPrChange w:id="911" w:author="Tank Green" w:date="2018-03-28T10:51:00Z">
            <w:rPr>
              <w:rFonts w:ascii="Calibri" w:eastAsia="Times New Roman" w:hAnsi="Calibri" w:cs="Calibri"/>
              <w:color w:val="000000"/>
              <w:lang w:eastAsia="en-GB"/>
            </w:rPr>
          </w:rPrChange>
        </w:rPr>
      </w:pPr>
      <w:r w:rsidRPr="0051433D">
        <w:rPr>
          <w:rFonts w:ascii="Calibri" w:eastAsia="Times New Roman" w:hAnsi="Calibri" w:cs="Calibri"/>
          <w:b/>
          <w:color w:val="000000"/>
          <w:lang w:eastAsia="en-GB"/>
          <w:rPrChange w:id="912" w:author="Tank Green" w:date="2018-03-28T10:51:00Z">
            <w:rPr>
              <w:rFonts w:ascii="Calibri" w:eastAsia="Times New Roman" w:hAnsi="Calibri" w:cs="Calibri"/>
              <w:color w:val="000000"/>
              <w:lang w:eastAsia="en-GB"/>
            </w:rPr>
          </w:rPrChange>
        </w:rPr>
        <w:lastRenderedPageBreak/>
        <w:t>Appendix A</w:t>
      </w:r>
    </w:p>
    <w:p w14:paraId="04FAAF6B" w14:textId="77777777" w:rsidR="00775ED2" w:rsidRDefault="00775ED2" w:rsidP="00BF53F2">
      <w:pPr>
        <w:spacing w:after="0" w:line="240" w:lineRule="auto"/>
        <w:jc w:val="both"/>
        <w:rPr>
          <w:rFonts w:ascii="Calibri" w:eastAsia="Times New Roman" w:hAnsi="Calibri" w:cs="Calibri"/>
          <w:color w:val="000000"/>
          <w:lang w:eastAsia="en-GB"/>
        </w:rPr>
      </w:pPr>
    </w:p>
    <w:p w14:paraId="28BE59B1" w14:textId="77777777" w:rsidR="007A5507" w:rsidRDefault="00BF3F34" w:rsidP="007A5507">
      <w:pPr>
        <w:rPr>
          <w:ins w:id="913" w:author="Roberto" w:date="2018-03-28T14:33:00Z"/>
        </w:rPr>
      </w:pPr>
      <w:ins w:id="914" w:author="Tank Green" w:date="2018-03-28T09:57:00Z">
        <w:r>
          <w:t>T</w:t>
        </w:r>
      </w:ins>
      <w:del w:id="915" w:author="Tank Green" w:date="2018-03-28T09:57:00Z">
        <w:r w:rsidR="00E83C69" w:rsidDel="00BF3F34">
          <w:delText>As mentioned, t</w:delText>
        </w:r>
      </w:del>
      <w:r w:rsidR="00E83C69">
        <w:t xml:space="preserve">he formulation </w:t>
      </w:r>
      <w:r w:rsidR="00136BD5">
        <w:rPr>
          <w:noProof/>
        </w:rPr>
        <w:t>of</w:t>
      </w:r>
      <w:r w:rsidR="00E83C69">
        <w:t xml:space="preserve"> the FF index (</w:t>
      </w:r>
      <w:ins w:id="916" w:author="Tank Green" w:date="2018-03-28T09:57:00Z">
        <w:r>
          <w:fldChar w:fldCharType="begin"/>
        </w:r>
        <w:r>
          <w:instrText xml:space="preserve"> REF _Ref509994356 \h </w:instrText>
        </w:r>
      </w:ins>
      <w:r>
        <w:fldChar w:fldCharType="separate"/>
      </w:r>
      <w:ins w:id="917" w:author="Tank Green" w:date="2018-03-28T11:10:00Z">
        <w:r w:rsidR="008F0C9E">
          <w:t xml:space="preserve">Equation </w:t>
        </w:r>
        <w:r w:rsidR="008F0C9E">
          <w:rPr>
            <w:noProof/>
          </w:rPr>
          <w:t>1</w:t>
        </w:r>
      </w:ins>
      <w:ins w:id="918" w:author="Tank Green" w:date="2018-03-28T09:57:00Z">
        <w:r>
          <w:fldChar w:fldCharType="end"/>
        </w:r>
      </w:ins>
      <w:del w:id="919" w:author="Tank Green" w:date="2018-03-28T09:57:00Z">
        <w:r w:rsidR="00E83C69" w:rsidDel="00BF3F34">
          <w:delText>Eq. 1</w:delText>
        </w:r>
      </w:del>
      <w:r w:rsidR="00E83C69">
        <w:t xml:space="preserve">) </w:t>
      </w:r>
      <w:r w:rsidR="00592F30">
        <w:t>is quite simple</w:t>
      </w:r>
      <w:ins w:id="920" w:author="Tank Green" w:date="2018-03-28T09:57:00Z">
        <w:r>
          <w:t xml:space="preserve">: it is a </w:t>
        </w:r>
      </w:ins>
      <w:del w:id="921" w:author="Tank Green" w:date="2018-03-28T09:57:00Z">
        <w:r w:rsidR="00592F30" w:rsidDel="00BF3F34">
          <w:delText xml:space="preserve"> and only depends on the</w:delText>
        </w:r>
      </w:del>
      <w:ins w:id="922" w:author="Tank Green" w:date="2018-03-28T09:57:00Z">
        <w:r>
          <w:t>comparison of the</w:t>
        </w:r>
      </w:ins>
      <w:r w:rsidR="00592F30">
        <w:t xml:space="preserve"> aggregated counts between the two different periods</w:t>
      </w:r>
      <w:del w:id="923" w:author="Tank Green" w:date="2018-03-28T09:58:00Z">
        <w:r w:rsidR="00592F30" w:rsidDel="00BF3F34">
          <w:delText xml:space="preserve"> to be compared</w:delText>
        </w:r>
      </w:del>
      <w:r w:rsidR="00592F30">
        <w:t xml:space="preserve">. </w:t>
      </w:r>
      <w:r w:rsidR="00776B61" w:rsidRPr="006C0B93">
        <w:t xml:space="preserve">The </w:t>
      </w:r>
      <w:r w:rsidR="00E83C69">
        <w:t xml:space="preserve">real </w:t>
      </w:r>
      <w:r w:rsidR="00776B61" w:rsidRPr="006C0B93">
        <w:t xml:space="preserve">challenge </w:t>
      </w:r>
      <w:r w:rsidR="00776B61">
        <w:t>is</w:t>
      </w:r>
      <w:r w:rsidR="00776B61" w:rsidRPr="006C0B93">
        <w:t xml:space="preserve"> the actual construction of</w:t>
      </w:r>
      <w:r w:rsidR="00592F30">
        <w:t xml:space="preserve"> the periods</w:t>
      </w:r>
      <w:r w:rsidR="00776B61" w:rsidRPr="006C0B93">
        <w:t xml:space="preserve"> </w:t>
      </w:r>
      <w:r w:rsidR="00776B61" w:rsidRPr="00E83C69">
        <w:rPr>
          <w:i/>
        </w:rPr>
        <w:t>b</w:t>
      </w:r>
      <w:r w:rsidR="00776B61" w:rsidRPr="006C0B93">
        <w:t xml:space="preserve"> and </w:t>
      </w:r>
      <w:r w:rsidR="00776B61" w:rsidRPr="00E83C69">
        <w:rPr>
          <w:i/>
        </w:rPr>
        <w:t>a</w:t>
      </w:r>
      <w:r w:rsidR="00776B61" w:rsidRPr="006C0B93">
        <w:t xml:space="preserve">, </w:t>
      </w:r>
      <w:r w:rsidR="00E83C69">
        <w:t>as the number of sensors between</w:t>
      </w:r>
      <w:ins w:id="924" w:author="Tank Green" w:date="2018-03-28T09:58:00Z">
        <w:r>
          <w:t xml:space="preserve"> the</w:t>
        </w:r>
      </w:ins>
      <w:r w:rsidR="00E83C69">
        <w:t xml:space="preserve"> two time periods is not necessarily the same</w:t>
      </w:r>
      <w:ins w:id="925" w:author="Tank Green" w:date="2018-03-28T09:58:00Z">
        <w:r>
          <w:t xml:space="preserve"> in each case</w:t>
        </w:r>
      </w:ins>
      <w:r w:rsidR="00E83C69">
        <w:t xml:space="preserve">. In fact, </w:t>
      </w:r>
      <w:r w:rsidR="00CB77EF">
        <w:t xml:space="preserve">even when the number of sensors is the same, the number of hours measured by </w:t>
      </w:r>
      <w:r w:rsidR="00136BD5">
        <w:rPr>
          <w:noProof/>
        </w:rPr>
        <w:t>the</w:t>
      </w:r>
      <w:r w:rsidR="00CB77EF" w:rsidRPr="00136BD5">
        <w:rPr>
          <w:noProof/>
        </w:rPr>
        <w:t xml:space="preserve"> same sensor</w:t>
      </w:r>
      <w:r w:rsidR="00CB77EF">
        <w:t xml:space="preserve"> </w:t>
      </w:r>
      <w:del w:id="926" w:author="Tank Green" w:date="2018-03-28T10:00:00Z">
        <w:r w:rsidR="00CB77EF" w:rsidDel="00BA0C47">
          <w:delText xml:space="preserve">between </w:delText>
        </w:r>
      </w:del>
      <w:ins w:id="927" w:author="Tank Green" w:date="2018-03-28T10:00:00Z">
        <w:r w:rsidR="00BA0C47">
          <w:t xml:space="preserve">on </w:t>
        </w:r>
      </w:ins>
      <w:r w:rsidR="00CB77EF">
        <w:t xml:space="preserve">two different days </w:t>
      </w:r>
      <w:del w:id="928" w:author="Tank Green" w:date="2018-03-28T10:00:00Z">
        <w:r w:rsidR="00CB77EF" w:rsidDel="00BA0C47">
          <w:delText xml:space="preserve">could </w:delText>
        </w:r>
      </w:del>
      <w:ins w:id="929" w:author="Tank Green" w:date="2018-03-28T10:00:00Z">
        <w:r w:rsidR="00BA0C47">
          <w:t xml:space="preserve">may </w:t>
        </w:r>
      </w:ins>
      <w:r w:rsidR="00CB77EF">
        <w:t xml:space="preserve">be different. </w:t>
      </w:r>
      <w:ins w:id="930" w:author="Tank Green" w:date="2018-03-28T09:58:00Z">
        <w:r>
          <w:t xml:space="preserve">In principle, </w:t>
        </w:r>
      </w:ins>
      <w:del w:id="931" w:author="Tank Green" w:date="2018-03-28T09:58:00Z">
        <w:r w:rsidR="00CB77EF" w:rsidDel="00BF3F34">
          <w:delText>T</w:delText>
        </w:r>
      </w:del>
      <w:ins w:id="932" w:author="Tank Green" w:date="2018-03-28T09:58:00Z">
        <w:r>
          <w:t>t</w:t>
        </w:r>
      </w:ins>
      <w:r w:rsidR="00776B61" w:rsidRPr="006C0B93">
        <w:t>h</w:t>
      </w:r>
      <w:r w:rsidR="00CB77EF">
        <w:t>is</w:t>
      </w:r>
      <w:r w:rsidR="00776B61" w:rsidRPr="006C0B93">
        <w:t xml:space="preserve"> discrepanc</w:t>
      </w:r>
      <w:r w:rsidR="00CB77EF">
        <w:t>y</w:t>
      </w:r>
      <w:r w:rsidR="00776B61" w:rsidRPr="006C0B93">
        <w:t xml:space="preserve"> make</w:t>
      </w:r>
      <w:r w:rsidR="00CB77EF">
        <w:t>s</w:t>
      </w:r>
      <w:del w:id="933" w:author="Tank Green" w:date="2018-03-28T09:58:00Z">
        <w:r w:rsidR="00776B61" w:rsidRPr="006C0B93" w:rsidDel="00BF3F34">
          <w:delText>, in principle,</w:delText>
        </w:r>
      </w:del>
      <w:r w:rsidR="00776B61" w:rsidRPr="006C0B93">
        <w:t xml:space="preserve"> </w:t>
      </w:r>
      <w:r w:rsidR="00776B61" w:rsidRPr="00CB77EF">
        <w:rPr>
          <w:i/>
        </w:rPr>
        <w:t>b</w:t>
      </w:r>
      <w:r w:rsidR="00776B61">
        <w:t xml:space="preserve"> and </w:t>
      </w:r>
      <w:r w:rsidR="00776B61" w:rsidRPr="00136BD5">
        <w:rPr>
          <w:i/>
          <w:noProof/>
        </w:rPr>
        <w:t>a</w:t>
      </w:r>
      <w:r w:rsidR="00CB77EF" w:rsidRPr="00136BD5">
        <w:rPr>
          <w:noProof/>
        </w:rPr>
        <w:t xml:space="preserve"> </w:t>
      </w:r>
      <w:r w:rsidR="00776B61" w:rsidRPr="00136BD5">
        <w:rPr>
          <w:noProof/>
        </w:rPr>
        <w:t>incomparable</w:t>
      </w:r>
      <w:ins w:id="934" w:author="Tank Green" w:date="2018-03-28T09:58:00Z">
        <w:r>
          <w:rPr>
            <w:noProof/>
          </w:rPr>
          <w:t>,</w:t>
        </w:r>
      </w:ins>
      <w:r w:rsidR="00CB77EF">
        <w:t xml:space="preserve"> as an increase in FF between two different </w:t>
      </w:r>
      <w:r w:rsidR="00057ACD">
        <w:t>periods</w:t>
      </w:r>
      <w:r w:rsidR="00CB77EF">
        <w:t xml:space="preserve"> could </w:t>
      </w:r>
      <w:ins w:id="935" w:author="Tank Green" w:date="2018-03-28T10:00:00Z">
        <w:r w:rsidR="00BA0C47">
          <w:t xml:space="preserve">be the result of </w:t>
        </w:r>
      </w:ins>
      <w:del w:id="936" w:author="Tank Green" w:date="2018-03-28T10:00:00Z">
        <w:r w:rsidR="00CB77EF" w:rsidRPr="00136BD5" w:rsidDel="00BA0C47">
          <w:rPr>
            <w:noProof/>
          </w:rPr>
          <w:delText>c</w:delText>
        </w:r>
        <w:r w:rsidR="00136BD5" w:rsidDel="00BA0C47">
          <w:rPr>
            <w:noProof/>
          </w:rPr>
          <w:delText>o</w:delText>
        </w:r>
        <w:r w:rsidR="00CB77EF" w:rsidRPr="00136BD5" w:rsidDel="00BA0C47">
          <w:rPr>
            <w:noProof/>
          </w:rPr>
          <w:delText>me</w:delText>
        </w:r>
        <w:r w:rsidR="00CB77EF" w:rsidDel="00BA0C47">
          <w:delText xml:space="preserve"> just as a re</w:delText>
        </w:r>
        <w:r w:rsidR="008D7A13" w:rsidDel="00BA0C47">
          <w:delText xml:space="preserve">sult of </w:delText>
        </w:r>
      </w:del>
      <w:r w:rsidR="008D7A13">
        <w:t>hav</w:t>
      </w:r>
      <w:r w:rsidR="00592F30">
        <w:t>ing more sensors in one period</w:t>
      </w:r>
      <w:ins w:id="937" w:author="Tank Green" w:date="2018-03-28T10:00:00Z">
        <w:r w:rsidR="00BA0C47">
          <w:t xml:space="preserve"> than another</w:t>
        </w:r>
      </w:ins>
      <w:r w:rsidR="00592F30">
        <w:t xml:space="preserve">. </w:t>
      </w:r>
      <w:ins w:id="938" w:author="Tank Green" w:date="2018-03-28T10:03:00Z">
        <w:r w:rsidR="00BA0C47">
          <w:t xml:space="preserve">In order to adjust for this, </w:t>
        </w:r>
      </w:ins>
      <w:del w:id="939" w:author="Tank Green" w:date="2018-03-28T10:03:00Z">
        <w:r w:rsidR="00592F30" w:rsidDel="00BA0C47">
          <w:delText xml:space="preserve">As </w:delText>
        </w:r>
      </w:del>
      <w:ins w:id="940" w:author="Tank Green" w:date="2018-03-28T10:03:00Z">
        <w:r w:rsidR="00BA0C47">
          <w:t>the first measure we applied was to</w:t>
        </w:r>
      </w:ins>
      <w:del w:id="941" w:author="Tank Green" w:date="2018-03-28T10:03:00Z">
        <w:r w:rsidR="00592F30" w:rsidDel="00BA0C47">
          <w:delText>a first step, we can</w:delText>
        </w:r>
      </w:del>
      <w:r w:rsidR="00592F30">
        <w:t xml:space="preserve"> weight each period by the </w:t>
      </w:r>
      <w:r w:rsidR="002F354F">
        <w:t xml:space="preserve">mean </w:t>
      </w:r>
      <w:r w:rsidR="00592F30">
        <w:t xml:space="preserve">number of active sensors </w:t>
      </w:r>
      <w:del w:id="942" w:author="Tank Green" w:date="2018-03-28T10:17:00Z">
        <w:r w:rsidR="00057ACD" w:rsidDel="003F425A">
          <w:delText>at</w:delText>
        </w:r>
        <w:r w:rsidR="00592F30" w:rsidDel="003F425A">
          <w:delText xml:space="preserve"> </w:delText>
        </w:r>
      </w:del>
      <w:ins w:id="943" w:author="Tank Green" w:date="2018-03-28T10:17:00Z">
        <w:r w:rsidR="003F425A">
          <w:t xml:space="preserve">in </w:t>
        </w:r>
      </w:ins>
      <w:del w:id="944" w:author="Tank Green" w:date="2018-03-28T10:17:00Z">
        <w:r w:rsidR="00592F30" w:rsidDel="003F425A">
          <w:delText xml:space="preserve">precisely </w:delText>
        </w:r>
      </w:del>
      <w:r w:rsidR="00592F30">
        <w:t xml:space="preserve">that </w:t>
      </w:r>
      <w:r w:rsidR="00183A59">
        <w:t>period. For example, if a = 10,000 (100 sensors) and b</w:t>
      </w:r>
      <w:ins w:id="945" w:author="Tank Green" w:date="2018-03-28T10:18:00Z">
        <w:r w:rsidR="003F425A">
          <w:t xml:space="preserve"> </w:t>
        </w:r>
      </w:ins>
      <w:r w:rsidR="00183A59">
        <w:t>=</w:t>
      </w:r>
      <w:ins w:id="946" w:author="Tank Green" w:date="2018-03-28T10:18:00Z">
        <w:r w:rsidR="003F425A">
          <w:t xml:space="preserve"> </w:t>
        </w:r>
      </w:ins>
      <w:r w:rsidR="00183A59">
        <w:t>17,000 (130 sensors), the weighted counts will be a</w:t>
      </w:r>
      <w:ins w:id="947" w:author="Tank Green" w:date="2018-03-28T10:18:00Z">
        <w:r w:rsidR="003F425A">
          <w:t xml:space="preserve"> </w:t>
        </w:r>
      </w:ins>
      <w:r w:rsidR="00183A59">
        <w:t>=</w:t>
      </w:r>
      <w:ins w:id="948" w:author="Tank Green" w:date="2018-03-28T10:18:00Z">
        <w:r w:rsidR="003F425A">
          <w:t xml:space="preserve"> </w:t>
        </w:r>
      </w:ins>
      <w:r w:rsidR="00183A59">
        <w:t>100, b</w:t>
      </w:r>
      <w:ins w:id="949" w:author="Tank Green" w:date="2018-03-28T10:18:00Z">
        <w:r w:rsidR="003F425A">
          <w:t xml:space="preserve"> </w:t>
        </w:r>
      </w:ins>
      <w:r w:rsidR="00183A59">
        <w:t>=</w:t>
      </w:r>
      <w:ins w:id="950" w:author="Tank Green" w:date="2018-03-28T10:18:00Z">
        <w:r w:rsidR="003F425A">
          <w:t xml:space="preserve"> </w:t>
        </w:r>
      </w:ins>
      <w:r w:rsidR="00183A59">
        <w:t xml:space="preserve">130. </w:t>
      </w:r>
      <w:ins w:id="951" w:author="Tank Green" w:date="2018-03-28T10:20:00Z">
        <w:r w:rsidR="003F425A">
          <w:t xml:space="preserve">An additional </w:t>
        </w:r>
      </w:ins>
      <w:del w:id="952" w:author="Tank Green" w:date="2018-03-28T10:20:00Z">
        <w:r w:rsidR="00183A59" w:rsidDel="003F425A">
          <w:delText xml:space="preserve">The </w:delText>
        </w:r>
      </w:del>
      <w:r w:rsidR="00183A59">
        <w:t>problem is that, as mentioned</w:t>
      </w:r>
      <w:ins w:id="953" w:author="Tank Green" w:date="2018-03-28T10:20:00Z">
        <w:r w:rsidR="003F425A">
          <w:t xml:space="preserve"> above</w:t>
        </w:r>
      </w:ins>
      <w:r w:rsidR="00183A59">
        <w:t>, the number of active sensors is not constant in a</w:t>
      </w:r>
      <w:ins w:id="954" w:author="Tank Green" w:date="2018-03-28T10:20:00Z">
        <w:r w:rsidR="003F425A">
          <w:t>ny given</w:t>
        </w:r>
      </w:ins>
      <w:del w:id="955" w:author="Tank Green" w:date="2018-03-28T10:20:00Z">
        <w:r w:rsidR="00183A59" w:rsidDel="003F425A">
          <w:delText xml:space="preserve"> single</w:delText>
        </w:r>
      </w:del>
      <w:r w:rsidR="00183A59">
        <w:t xml:space="preserve"> month. </w:t>
      </w:r>
      <w:del w:id="956" w:author="Tank Green" w:date="2018-03-28T10:39:00Z">
        <w:r w:rsidR="00183A59" w:rsidDel="001D3137">
          <w:delText>L</w:delText>
        </w:r>
        <w:r w:rsidR="008E0B32" w:rsidDel="001D3137">
          <w:delText xml:space="preserve">et us look at </w:delText>
        </w:r>
      </w:del>
      <w:ins w:id="957" w:author="Tank Green" w:date="2018-03-28T10:40:00Z">
        <w:r w:rsidR="001D3137">
          <w:fldChar w:fldCharType="begin"/>
        </w:r>
        <w:r w:rsidR="001D3137">
          <w:instrText xml:space="preserve"> REF _Ref509996953 \h </w:instrText>
        </w:r>
      </w:ins>
      <w:r w:rsidR="001D3137">
        <w:fldChar w:fldCharType="separate"/>
      </w:r>
      <w:ins w:id="958" w:author="Tank Green" w:date="2018-03-28T11:10:00Z">
        <w:r w:rsidR="008F0C9E">
          <w:t xml:space="preserve">Figure A - </w:t>
        </w:r>
        <w:r w:rsidR="008F0C9E">
          <w:rPr>
            <w:noProof/>
          </w:rPr>
          <w:t>1</w:t>
        </w:r>
      </w:ins>
      <w:ins w:id="959" w:author="Tank Green" w:date="2018-03-28T10:40:00Z">
        <w:r w:rsidR="001D3137">
          <w:fldChar w:fldCharType="end"/>
        </w:r>
      </w:ins>
      <w:ins w:id="960" w:author="Tank Green" w:date="2018-03-28T10:41:00Z">
        <w:r w:rsidR="001D3137">
          <w:t>(a)</w:t>
        </w:r>
      </w:ins>
      <w:ins w:id="961" w:author="Tank Green" w:date="2018-03-28T10:40:00Z">
        <w:r w:rsidR="001D3137">
          <w:t xml:space="preserve"> plots</w:t>
        </w:r>
      </w:ins>
      <w:del w:id="962" w:author="Tank Green" w:date="2018-03-28T10:40:00Z">
        <w:r w:rsidR="008E0B32" w:rsidDel="001D3137">
          <w:delText>Figure A.</w:delText>
        </w:r>
      </w:del>
      <w:ins w:id="963" w:author="Tank Green" w:date="2018-03-28T10:40:00Z">
        <w:r w:rsidR="001D3137">
          <w:t xml:space="preserve"> </w:t>
        </w:r>
      </w:ins>
      <w:del w:id="964" w:author="Tank Green" w:date="2018-03-28T10:40:00Z">
        <w:r w:rsidR="008E0B32" w:rsidDel="001D3137">
          <w:delText xml:space="preserve">1, where </w:delText>
        </w:r>
      </w:del>
      <w:r w:rsidR="008E0B32">
        <w:t>the number of active sensors</w:t>
      </w:r>
      <w:del w:id="965" w:author="Tank Green" w:date="2018-03-28T10:40:00Z">
        <w:r w:rsidR="008E0B32" w:rsidDel="001D3137">
          <w:delText>,</w:delText>
        </w:r>
      </w:del>
      <w:r w:rsidR="008E0B32">
        <w:t xml:space="preserve"> </w:t>
      </w:r>
      <w:del w:id="966" w:author="Tank Green" w:date="2018-03-28T10:41:00Z">
        <w:r w:rsidR="008E0B32" w:rsidDel="001D3137">
          <w:delText xml:space="preserve">at </w:delText>
        </w:r>
      </w:del>
      <w:r w:rsidR="008E0B32">
        <w:t>every five minutes during December 2017</w:t>
      </w:r>
      <w:del w:id="967" w:author="Tank Green" w:date="2018-03-28T10:41:00Z">
        <w:r w:rsidR="008E0B32" w:rsidDel="001D3137">
          <w:delText xml:space="preserve"> </w:delText>
        </w:r>
        <w:r w:rsidR="003156C3" w:rsidDel="001D3137">
          <w:delText>is plotted</w:delText>
        </w:r>
      </w:del>
      <w:r w:rsidR="003156C3">
        <w:t xml:space="preserve">. </w:t>
      </w:r>
      <w:del w:id="968" w:author="Tank Green" w:date="2018-03-28T10:42:00Z">
        <w:r w:rsidR="003156C3" w:rsidDel="001D3137">
          <w:delText xml:space="preserve">The circadian patterns at 28 of the 30 days show it </w:delText>
        </w:r>
      </w:del>
      <w:ins w:id="969" w:author="Tank Green" w:date="2018-03-28T10:42:00Z">
        <w:r w:rsidR="001D3137">
          <w:t>When we isolate a single day from this data (</w:t>
        </w:r>
        <w:r w:rsidR="001D3137">
          <w:fldChar w:fldCharType="begin"/>
        </w:r>
        <w:r w:rsidR="001D3137">
          <w:instrText xml:space="preserve"> REF _Ref509996953 \h </w:instrText>
        </w:r>
      </w:ins>
      <w:r w:rsidR="001D3137">
        <w:fldChar w:fldCharType="separate"/>
      </w:r>
      <w:ins w:id="970" w:author="Tank Green" w:date="2018-03-28T11:10:00Z">
        <w:r w:rsidR="008F0C9E">
          <w:t xml:space="preserve">Figure A - </w:t>
        </w:r>
        <w:r w:rsidR="008F0C9E">
          <w:rPr>
            <w:noProof/>
          </w:rPr>
          <w:t>1</w:t>
        </w:r>
      </w:ins>
      <w:ins w:id="971" w:author="Tank Green" w:date="2018-03-28T10:42:00Z">
        <w:r w:rsidR="001D3137">
          <w:fldChar w:fldCharType="end"/>
        </w:r>
        <w:r w:rsidR="001D3137">
          <w:t>(b)), we can</w:t>
        </w:r>
      </w:ins>
      <w:ins w:id="972" w:author="Roberto" w:date="2018-03-28T14:33:00Z">
        <w:r w:rsidR="007A5507">
          <w:t xml:space="preserve"> </w:t>
        </w:r>
        <w:r w:rsidR="007A5507" w:rsidRPr="00136BD5">
          <w:rPr>
            <w:noProof/>
          </w:rPr>
          <w:t>observe</w:t>
        </w:r>
        <w:r w:rsidR="007A5507">
          <w:t xml:space="preserve"> the precise hours in which the number of sensors is constant. </w:t>
        </w:r>
      </w:ins>
    </w:p>
    <w:p w14:paraId="202855B8" w14:textId="2983AC13" w:rsidR="008E0B32" w:rsidDel="007A5507" w:rsidRDefault="008E0B32" w:rsidP="00183A59">
      <w:pPr>
        <w:jc w:val="both"/>
        <w:rPr>
          <w:del w:id="973" w:author="Roberto" w:date="2018-03-28T14:33:00Z"/>
        </w:rPr>
      </w:pPr>
    </w:p>
    <w:tbl>
      <w:tblPr>
        <w:tblStyle w:val="TableGrid"/>
        <w:tblW w:w="10731" w:type="dxa"/>
        <w:tblLook w:val="04A0" w:firstRow="1" w:lastRow="0" w:firstColumn="1" w:lastColumn="0" w:noHBand="0" w:noVBand="1"/>
      </w:tblPr>
      <w:tblGrid>
        <w:gridCol w:w="5376"/>
        <w:gridCol w:w="5355"/>
      </w:tblGrid>
      <w:tr w:rsidR="00C61E8F" w14:paraId="4E64FD72" w14:textId="77777777" w:rsidTr="00C61E8F">
        <w:trPr>
          <w:trHeight w:val="2929"/>
        </w:trPr>
        <w:tc>
          <w:tcPr>
            <w:tcW w:w="5263" w:type="dxa"/>
          </w:tcPr>
          <w:p w14:paraId="466D3003" w14:textId="77777777" w:rsidR="00C61E8F" w:rsidRDefault="00C61E8F" w:rsidP="00183A59">
            <w:pPr>
              <w:jc w:val="both"/>
            </w:pPr>
            <w:r w:rsidRPr="003156C3">
              <w:rPr>
                <w:noProof/>
                <w:lang w:eastAsia="en-GB"/>
              </w:rPr>
              <w:drawing>
                <wp:inline distT="0" distB="0" distL="0" distR="0" wp14:anchorId="251958D8" wp14:editId="58721BED">
                  <wp:extent cx="3275938" cy="1694127"/>
                  <wp:effectExtent l="0" t="0" r="1270" b="1905"/>
                  <wp:docPr id="12" name="Picture 12" descr="C:\2017\ldc\indicator\oneHour\figures\fiveMin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fiveMinSensor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6623" cy="1725510"/>
                          </a:xfrm>
                          <a:prstGeom prst="rect">
                            <a:avLst/>
                          </a:prstGeom>
                          <a:noFill/>
                          <a:ln>
                            <a:noFill/>
                          </a:ln>
                        </pic:spPr>
                      </pic:pic>
                    </a:graphicData>
                  </a:graphic>
                </wp:inline>
              </w:drawing>
            </w:r>
          </w:p>
          <w:p w14:paraId="65D7B775" w14:textId="77777777" w:rsidR="00C61E8F" w:rsidRDefault="00C61E8F" w:rsidP="00183A59">
            <w:pPr>
              <w:jc w:val="both"/>
            </w:pPr>
            <w:r>
              <w:t>a)</w:t>
            </w:r>
          </w:p>
        </w:tc>
        <w:tc>
          <w:tcPr>
            <w:tcW w:w="5468" w:type="dxa"/>
          </w:tcPr>
          <w:p w14:paraId="1FA5F193" w14:textId="77777777" w:rsidR="00C61E8F" w:rsidRDefault="00C61E8F" w:rsidP="00183A59">
            <w:pPr>
              <w:jc w:val="both"/>
            </w:pPr>
            <w:r w:rsidRPr="00890C68">
              <w:rPr>
                <w:noProof/>
                <w:lang w:eastAsia="en-GB"/>
              </w:rPr>
              <w:drawing>
                <wp:inline distT="0" distB="0" distL="0" distR="0" wp14:anchorId="2CA63B8D" wp14:editId="00474BA5">
                  <wp:extent cx="3212075" cy="1691640"/>
                  <wp:effectExtent l="0" t="0" r="7620" b="3810"/>
                  <wp:docPr id="18" name="Picture 18" descr="C:\2017\ldc\indicator\oneHour\figures\fiveMin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figures\fiveMinWeek.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12075" cy="1691640"/>
                          </a:xfrm>
                          <a:prstGeom prst="rect">
                            <a:avLst/>
                          </a:prstGeom>
                          <a:noFill/>
                          <a:ln>
                            <a:noFill/>
                          </a:ln>
                        </pic:spPr>
                      </pic:pic>
                    </a:graphicData>
                  </a:graphic>
                </wp:inline>
              </w:drawing>
            </w:r>
          </w:p>
          <w:p w14:paraId="3C3167B9" w14:textId="77777777" w:rsidR="00C61E8F" w:rsidRDefault="00C61E8F">
            <w:pPr>
              <w:keepNext/>
              <w:jc w:val="both"/>
              <w:pPrChange w:id="974" w:author="Tank Green" w:date="2018-03-28T10:38:00Z">
                <w:pPr>
                  <w:jc w:val="both"/>
                </w:pPr>
              </w:pPrChange>
            </w:pPr>
            <w:r>
              <w:t>b)</w:t>
            </w:r>
          </w:p>
        </w:tc>
      </w:tr>
    </w:tbl>
    <w:p w14:paraId="2FEBDBAC" w14:textId="4FC1B1B4" w:rsidR="003A175C" w:rsidRDefault="003A175C">
      <w:pPr>
        <w:pStyle w:val="Caption"/>
        <w:rPr>
          <w:ins w:id="975" w:author="Tank Green" w:date="2018-03-28T10:38:00Z"/>
        </w:rPr>
      </w:pPr>
      <w:bookmarkStart w:id="976" w:name="_Ref509996953"/>
      <w:ins w:id="977" w:author="Tank Green" w:date="2018-03-28T10:38:00Z">
        <w:r>
          <w:t xml:space="preserve">Figure A - </w:t>
        </w:r>
        <w:r>
          <w:fldChar w:fldCharType="begin"/>
        </w:r>
        <w:r>
          <w:instrText xml:space="preserve"> SEQ Figure_A_- \* ARABIC </w:instrText>
        </w:r>
      </w:ins>
      <w:r>
        <w:fldChar w:fldCharType="separate"/>
      </w:r>
      <w:ins w:id="978" w:author="Tank Green" w:date="2018-03-28T11:10:00Z">
        <w:r w:rsidR="008F0C9E">
          <w:rPr>
            <w:noProof/>
          </w:rPr>
          <w:t>1</w:t>
        </w:r>
      </w:ins>
      <w:ins w:id="979" w:author="Tank Green" w:date="2018-03-28T10:38:00Z">
        <w:r>
          <w:fldChar w:fldCharType="end"/>
        </w:r>
        <w:bookmarkEnd w:id="976"/>
        <w:r>
          <w:t xml:space="preserve">. </w:t>
        </w:r>
      </w:ins>
      <w:moveToRangeStart w:id="980" w:author="Tank Green" w:date="2018-03-28T10:38:00Z" w:name="move509996837"/>
      <w:moveTo w:id="981" w:author="Tank Green" w:date="2018-03-28T10:38:00Z">
        <w:r>
          <w:t xml:space="preserve">a) Number of active sensors </w:t>
        </w:r>
        <w:del w:id="982" w:author="Tank Green" w:date="2018-03-28T10:39:00Z">
          <w:r w:rsidDel="001D3137">
            <w:delText xml:space="preserve">at </w:delText>
          </w:r>
        </w:del>
      </w:moveTo>
      <w:ins w:id="983" w:author="Tank Green" w:date="2018-03-28T10:39:00Z">
        <w:r w:rsidR="001D3137">
          <w:t xml:space="preserve">in </w:t>
        </w:r>
      </w:ins>
      <w:moveTo w:id="984" w:author="Tank Green" w:date="2018-03-28T10:38:00Z">
        <w:r>
          <w:t>December 2017</w:t>
        </w:r>
      </w:moveTo>
      <w:ins w:id="985" w:author="Tank Green" w:date="2018-03-28T10:39:00Z">
        <w:r w:rsidR="001D3137">
          <w:t xml:space="preserve"> </w:t>
        </w:r>
      </w:ins>
      <w:moveTo w:id="986" w:author="Tank Green" w:date="2018-03-28T10:38:00Z">
        <w:r>
          <w:t xml:space="preserve">(Except the 31st). Each point </w:t>
        </w:r>
        <w:r w:rsidRPr="00136BD5">
          <w:rPr>
            <w:noProof/>
          </w:rPr>
          <w:t>correspond</w:t>
        </w:r>
        <w:r>
          <w:rPr>
            <w:noProof/>
          </w:rPr>
          <w:t>s</w:t>
        </w:r>
        <w:r>
          <w:t xml:space="preserve"> to a single minute. </w:t>
        </w:r>
      </w:moveTo>
      <w:ins w:id="987" w:author="Tank Green" w:date="2018-03-28T10:38:00Z">
        <w:r>
          <w:t>b</w:t>
        </w:r>
      </w:ins>
      <w:moveTo w:id="988" w:author="Tank Green" w:date="2018-03-28T10:38:00Z">
        <w:del w:id="989" w:author="Tank Green" w:date="2018-03-28T10:38:00Z">
          <w:r w:rsidDel="003A175C">
            <w:delText>B</w:delText>
          </w:r>
        </w:del>
        <w:r>
          <w:t xml:space="preserve">) Active sensors </w:t>
        </w:r>
        <w:del w:id="990" w:author="Tank Green" w:date="2018-03-28T10:39:00Z">
          <w:r w:rsidDel="001D3137">
            <w:delText>at</w:delText>
          </w:r>
        </w:del>
      </w:moveTo>
      <w:ins w:id="991" w:author="Tank Green" w:date="2018-03-28T10:39:00Z">
        <w:r w:rsidR="001D3137">
          <w:t>on</w:t>
        </w:r>
      </w:ins>
      <w:moveTo w:id="992" w:author="Tank Green" w:date="2018-03-28T10:38:00Z">
        <w:r>
          <w:t xml:space="preserve"> December the 1</w:t>
        </w:r>
        <w:r w:rsidRPr="00A3196F">
          <w:rPr>
            <w:vertAlign w:val="superscript"/>
          </w:rPr>
          <w:t>st</w:t>
        </w:r>
        <w:r>
          <w:t>. The maximum number of active sensors form a plateau</w:t>
        </w:r>
      </w:moveTo>
      <w:moveToRangeEnd w:id="980"/>
      <w:ins w:id="993" w:author="Tank Green" w:date="2018-03-28T10:38:00Z">
        <w:r>
          <w:t>.</w:t>
        </w:r>
      </w:ins>
    </w:p>
    <w:p w14:paraId="135BE512" w14:textId="55C04EFF" w:rsidR="003156C3" w:rsidDel="003A175C" w:rsidRDefault="003156C3" w:rsidP="003156C3">
      <w:pPr>
        <w:jc w:val="center"/>
        <w:rPr>
          <w:del w:id="994" w:author="Tank Green" w:date="2018-03-28T10:38:00Z"/>
        </w:rPr>
      </w:pPr>
      <w:del w:id="995" w:author="Tank Green" w:date="2018-03-28T10:38:00Z">
        <w:r w:rsidDel="003A175C">
          <w:delText xml:space="preserve">Figure A.1 </w:delText>
        </w:r>
      </w:del>
      <w:moveFromRangeStart w:id="996" w:author="Tank Green" w:date="2018-03-28T10:38:00Z" w:name="move509996837"/>
      <w:moveFrom w:id="997" w:author="Tank Green" w:date="2018-03-28T10:38:00Z">
        <w:del w:id="998" w:author="Tank Green" w:date="2018-03-28T10:38:00Z">
          <w:r w:rsidR="00C61E8F" w:rsidDel="003A175C">
            <w:delText xml:space="preserve">a) </w:delText>
          </w:r>
          <w:r w:rsidR="00525450" w:rsidDel="003A175C">
            <w:delText>Number of active sensors</w:delText>
          </w:r>
          <w:r w:rsidR="00C61E8F" w:rsidDel="003A175C">
            <w:delText xml:space="preserve"> at December 2017(Except the 31st)</w:delText>
          </w:r>
          <w:r w:rsidR="00525450" w:rsidDel="003A175C">
            <w:delText xml:space="preserve">. Each point </w:delText>
          </w:r>
          <w:r w:rsidR="00525450" w:rsidRPr="00136BD5" w:rsidDel="003A175C">
            <w:rPr>
              <w:noProof/>
            </w:rPr>
            <w:delText>correspond</w:delText>
          </w:r>
          <w:r w:rsidR="00136BD5" w:rsidDel="003A175C">
            <w:rPr>
              <w:noProof/>
            </w:rPr>
            <w:delText>s</w:delText>
          </w:r>
          <w:r w:rsidR="00525450" w:rsidDel="003A175C">
            <w:delText xml:space="preserve"> to a single minute</w:delText>
          </w:r>
          <w:r w:rsidR="00CE5FE8" w:rsidDel="003A175C">
            <w:delText>. B) Active sensors at December the 1</w:delText>
          </w:r>
          <w:r w:rsidR="00CE5FE8" w:rsidRPr="00A3196F" w:rsidDel="003A175C">
            <w:rPr>
              <w:vertAlign w:val="superscript"/>
            </w:rPr>
            <w:delText>st</w:delText>
          </w:r>
          <w:r w:rsidR="00CE5FE8" w:rsidDel="003A175C">
            <w:delText>. The maximum number of active sensors form a plateau</w:delText>
          </w:r>
          <w:r w:rsidR="00525450" w:rsidDel="003A175C">
            <w:delText xml:space="preserve"> </w:delText>
          </w:r>
        </w:del>
      </w:moveFrom>
      <w:moveFromRangeEnd w:id="996"/>
    </w:p>
    <w:p w14:paraId="476F912C" w14:textId="4DA37A8E" w:rsidR="00CE5FE8" w:rsidDel="003A175C" w:rsidRDefault="00CE5FE8" w:rsidP="00CE5FE8">
      <w:pPr>
        <w:rPr>
          <w:del w:id="999" w:author="Tank Green" w:date="2018-03-28T10:38:00Z"/>
        </w:rPr>
      </w:pPr>
    </w:p>
    <w:p w14:paraId="1E211037" w14:textId="7471629E" w:rsidR="00A3196F" w:rsidDel="007A5507" w:rsidRDefault="00A3196F" w:rsidP="00CE5FE8">
      <w:pPr>
        <w:rPr>
          <w:del w:id="1000" w:author="Roberto" w:date="2018-03-28T14:33:00Z"/>
        </w:rPr>
      </w:pPr>
      <w:del w:id="1001" w:author="Roberto" w:date="2018-03-28T14:33:00Z">
        <w:r w:rsidDel="007A5507">
          <w:delText>Isolating a single day in this data (Figure A.</w:delText>
        </w:r>
        <w:r w:rsidR="00CE5FE8" w:rsidDel="007A5507">
          <w:delText>1 b</w:delText>
        </w:r>
        <w:r w:rsidDel="007A5507">
          <w:delText xml:space="preserve">), we can </w:delText>
        </w:r>
        <w:r w:rsidRPr="00136BD5" w:rsidDel="007A5507">
          <w:rPr>
            <w:noProof/>
          </w:rPr>
          <w:delText>observe</w:delText>
        </w:r>
        <w:r w:rsidDel="007A5507">
          <w:delText xml:space="preserve"> the precise hours where </w:delText>
        </w:r>
      </w:del>
      <w:ins w:id="1002" w:author="Tank Green" w:date="2018-03-28T10:42:00Z">
        <w:del w:id="1003" w:author="Roberto" w:date="2018-03-28T14:33:00Z">
          <w:r w:rsidR="001D3137" w:rsidDel="007A5507">
            <w:delText xml:space="preserve">in which </w:delText>
          </w:r>
        </w:del>
      </w:ins>
      <w:del w:id="1004" w:author="Roberto" w:date="2018-03-28T14:33:00Z">
        <w:r w:rsidDel="007A5507">
          <w:delText xml:space="preserve">the number of sensors is constant. </w:delText>
        </w:r>
      </w:del>
    </w:p>
    <w:p w14:paraId="7577CF8A" w14:textId="1E043164" w:rsidR="005D0BAC" w:rsidRDefault="0022234B" w:rsidP="005D0BAC">
      <w:pPr>
        <w:rPr>
          <w:rFonts w:eastAsiaTheme="minorEastAsia"/>
        </w:rPr>
      </w:pPr>
      <w:r>
        <w:t>The large variation in the number of active sensors in a single day makes our first attempt to weight</w:t>
      </w:r>
      <w:r w:rsidR="009368FA">
        <w:t xml:space="preserve"> the </w:t>
      </w:r>
      <w:r w:rsidR="005D0BAC">
        <w:t xml:space="preserve">FF </w:t>
      </w:r>
      <w:r w:rsidR="009368FA">
        <w:t>counts</w:t>
      </w:r>
      <w:r>
        <w:t xml:space="preserve"> by the </w:t>
      </w:r>
      <w:r w:rsidR="002F354F">
        <w:t>mean</w:t>
      </w:r>
      <w:r>
        <w:t xml:space="preserve"> </w:t>
      </w:r>
      <w:r w:rsidR="00395DE1">
        <w:t xml:space="preserve">number </w:t>
      </w:r>
      <w:r w:rsidR="002F354F">
        <w:t xml:space="preserve">of sensors in a </w:t>
      </w:r>
      <w:r w:rsidR="005D0BAC">
        <w:t xml:space="preserve">given </w:t>
      </w:r>
      <w:r w:rsidR="002F354F">
        <w:t xml:space="preserve">month </w:t>
      </w:r>
      <w:del w:id="1005" w:author="Tank Green" w:date="2018-03-28T10:43:00Z">
        <w:r w:rsidR="002F354F" w:rsidDel="001D3137">
          <w:delText xml:space="preserve">not </w:delText>
        </w:r>
        <w:r w:rsidR="009368FA" w:rsidDel="001D3137">
          <w:delText>an</w:delText>
        </w:r>
      </w:del>
      <w:ins w:id="1006" w:author="Tank Green" w:date="2018-03-28T10:43:00Z">
        <w:r w:rsidR="001D3137">
          <w:t>in</w:t>
        </w:r>
      </w:ins>
      <w:del w:id="1007" w:author="Tank Green" w:date="2018-03-28T10:43:00Z">
        <w:r w:rsidR="002F354F" w:rsidDel="001D3137">
          <w:delText xml:space="preserve"> </w:delText>
        </w:r>
      </w:del>
      <w:r w:rsidR="002F354F">
        <w:t>accurate</w:t>
      </w:r>
      <w:del w:id="1008" w:author="Tank Green" w:date="2018-03-28T10:43:00Z">
        <w:r w:rsidR="009368FA" w:rsidDel="001D3137">
          <w:delText xml:space="preserve"> one</w:delText>
        </w:r>
      </w:del>
      <w:r w:rsidR="002F354F">
        <w:t xml:space="preserve">. </w:t>
      </w:r>
      <w:r w:rsidR="005D0BAC">
        <w:t xml:space="preserve">To fully </w:t>
      </w:r>
      <w:del w:id="1009" w:author="Tank Green" w:date="2018-03-28T10:47:00Z">
        <w:r w:rsidR="005D0BAC" w:rsidDel="00DB619E">
          <w:delText xml:space="preserve">normalize </w:delText>
        </w:r>
      </w:del>
      <w:ins w:id="1010" w:author="Tank Green" w:date="2018-03-28T10:47:00Z">
        <w:r w:rsidR="00DB619E">
          <w:t xml:space="preserve">normalise </w:t>
        </w:r>
      </w:ins>
      <w:r w:rsidR="005D0BAC">
        <w:t>the counts across different periods, we need to weight the aggregated 1-hour counts</w:t>
      </w:r>
      <w:del w:id="1011" w:author="Tank Green" w:date="2018-03-28T10:47:00Z">
        <w:r w:rsidR="005D0BAC" w:rsidDel="00DB619E">
          <w:delText>,</w:delText>
        </w:r>
      </w:del>
      <w:r w:rsidR="005D0BAC">
        <w:t xml:space="preserve"> by the number of </w:t>
      </w:r>
      <w:r w:rsidR="00136BD5">
        <w:t xml:space="preserve">the </w:t>
      </w:r>
      <w:r w:rsidR="005D0BAC" w:rsidRPr="00136BD5">
        <w:rPr>
          <w:noProof/>
        </w:rPr>
        <w:t>active</w:t>
      </w:r>
      <w:r w:rsidR="005D0BAC">
        <w:t xml:space="preserve"> </w:t>
      </w:r>
      <w:r w:rsidR="005D0BAC" w:rsidRPr="00136BD5">
        <w:rPr>
          <w:noProof/>
        </w:rPr>
        <w:t>sensor</w:t>
      </w:r>
      <w:r w:rsidR="00136BD5">
        <w:rPr>
          <w:noProof/>
        </w:rPr>
        <w:t>s</w:t>
      </w:r>
      <w:r w:rsidR="005D0BAC">
        <w:t xml:space="preserve"> at each hour </w:t>
      </w:r>
      <w:del w:id="1012" w:author="Tank Green" w:date="2018-03-28T10:47:00Z">
        <w:r w:rsidR="005D0BAC" w:rsidDel="00DB619E">
          <w:delText>as follows</w:delText>
        </w:r>
      </w:del>
      <w:ins w:id="1013" w:author="Tank Green" w:date="2018-03-28T10:47:00Z">
        <w:r w:rsidR="00DB619E">
          <w:t>using the following method</w:t>
        </w:r>
      </w:ins>
      <w:r w:rsidR="005D0BAC">
        <w:t>:</w:t>
      </w:r>
      <w:r w:rsidR="005D0BAC" w:rsidRPr="00FC3676">
        <w:rPr>
          <w:rFonts w:eastAsiaTheme="minorEastAsia"/>
        </w:rPr>
        <w:t xml:space="preserve"> </w:t>
      </w:r>
    </w:p>
    <w:p w14:paraId="1061DEDE" w14:textId="3C1782D6" w:rsidR="00775ED2" w:rsidRPr="00C14AC8" w:rsidRDefault="00775ED2" w:rsidP="00C14AC8">
      <w:pPr>
        <w:pStyle w:val="ListParagraph"/>
        <w:numPr>
          <w:ilvl w:val="0"/>
          <w:numId w:val="6"/>
        </w:numPr>
        <w:rPr>
          <w:rFonts w:eastAsiaTheme="minorEastAsia"/>
        </w:rPr>
      </w:pPr>
      <w:r>
        <w:rPr>
          <w:rFonts w:eastAsiaTheme="minorEastAsia"/>
        </w:rPr>
        <w:t>Let</w:t>
      </w:r>
      <w:r w:rsidR="005D0BAC" w:rsidRPr="00DA0F1E">
        <w:rPr>
          <w:rFonts w:eastAsiaTheme="minorEastAsia"/>
        </w:rPr>
        <w:t xml:space="preserve"> </w:t>
      </w:r>
      <m:oMath>
        <m:sSub>
          <m:sSubPr>
            <m:ctrlPr>
              <w:rPr>
                <w:rFonts w:ascii="Cambria Math" w:hAnsi="Cambria Math"/>
                <w:i/>
                <w:sz w:val="28"/>
              </w:rPr>
            </m:ctrlPr>
          </m:sSubPr>
          <m:e>
            <m:r>
              <w:rPr>
                <w:rFonts w:ascii="Cambria Math" w:hAnsi="Cambria Math"/>
                <w:sz w:val="28"/>
                <w:highlight w:val="white"/>
              </w:rPr>
              <m:t>H</m:t>
            </m:r>
            <m:ctrlPr>
              <w:rPr>
                <w:rFonts w:ascii="Cambria Math" w:hAnsi="Cambria Math"/>
                <w:i/>
                <w:sz w:val="28"/>
                <w:highlight w:val="white"/>
              </w:rPr>
            </m:ctrlPr>
          </m:e>
          <m:sub>
            <m:r>
              <w:rPr>
                <w:rFonts w:ascii="Cambria Math" w:hAnsi="Cambria Math"/>
                <w:sz w:val="28"/>
              </w:rPr>
              <m:t>ij</m:t>
            </m:r>
          </m:sub>
        </m:sSub>
      </m:oMath>
      <w:r w:rsidR="00411674" w:rsidRPr="00DA0F1E">
        <w:rPr>
          <w:rFonts w:eastAsiaTheme="minorEastAsia"/>
        </w:rPr>
        <w:t xml:space="preserve"> </w:t>
      </w:r>
      <w:r>
        <w:rPr>
          <w:rFonts w:eastAsiaTheme="minorEastAsia"/>
        </w:rPr>
        <w:t>be</w:t>
      </w:r>
      <w:r w:rsidR="00411674" w:rsidRPr="00DA0F1E">
        <w:rPr>
          <w:rFonts w:eastAsiaTheme="minorEastAsia"/>
        </w:rPr>
        <w:t xml:space="preserve"> the </w:t>
      </w:r>
      <w:r>
        <w:rPr>
          <w:rFonts w:eastAsiaTheme="minorEastAsia"/>
        </w:rPr>
        <w:t>hourly</w:t>
      </w:r>
      <w:r w:rsidR="00411674" w:rsidRPr="00DA0F1E">
        <w:rPr>
          <w:rFonts w:eastAsiaTheme="minorEastAsia"/>
        </w:rPr>
        <w:t xml:space="preserve"> counts at sensor </w:t>
      </w:r>
      <m:oMath>
        <m:r>
          <w:rPr>
            <w:rFonts w:ascii="Cambria Math" w:eastAsiaTheme="minorEastAsia" w:hAnsi="Cambria Math"/>
          </w:rPr>
          <m:t>i</m:t>
        </m:r>
      </m:oMath>
      <w:r w:rsidR="00411674" w:rsidRPr="00DA0F1E">
        <w:rPr>
          <w:rFonts w:eastAsiaTheme="minorEastAsia"/>
        </w:rPr>
        <w:t xml:space="preserve"> at hour </w:t>
      </w:r>
      <m:oMath>
        <m:r>
          <w:rPr>
            <w:rFonts w:ascii="Cambria Math" w:hAnsi="Cambria Math"/>
          </w:rPr>
          <m:t>j</m:t>
        </m:r>
      </m:oMath>
      <w:ins w:id="1014" w:author="Tank Green" w:date="2018-03-28T10:49:00Z">
        <w:r w:rsidR="0051433D">
          <w:rPr>
            <w:rFonts w:eastAsiaTheme="minorEastAsia"/>
          </w:rPr>
          <w:t>,</w:t>
        </w:r>
      </w:ins>
      <w:r w:rsidR="00C14AC8" w:rsidRPr="00C14AC8">
        <w:rPr>
          <w:rFonts w:eastAsiaTheme="minorEastAsia"/>
        </w:rPr>
        <w:t xml:space="preserve"> </w:t>
      </w:r>
      <w:r w:rsidR="00C14AC8">
        <w:rPr>
          <w:rFonts w:eastAsiaTheme="minorEastAsia"/>
        </w:rPr>
        <w:t>and l</w:t>
      </w:r>
      <w:r w:rsidR="00C14AC8" w:rsidRPr="00604DF4">
        <w:rPr>
          <w:rFonts w:eastAsiaTheme="minorEastAsia"/>
        </w:rPr>
        <w:t xml:space="preserve">et </w:t>
      </w:r>
      <m:oMath>
        <m:sSub>
          <m:sSubPr>
            <m:ctrlPr>
              <w:rPr>
                <w:rFonts w:ascii="Cambria Math" w:hAnsi="Cambria Math"/>
                <w:i/>
                <w:sz w:val="28"/>
              </w:rPr>
            </m:ctrlPr>
          </m:sSubPr>
          <m:e>
            <m:r>
              <w:rPr>
                <w:rFonts w:ascii="Cambria Math" w:hAnsi="Cambria Math"/>
                <w:sz w:val="28"/>
                <w:highlight w:val="white"/>
              </w:rPr>
              <m:t>L</m:t>
            </m:r>
            <m:ctrlPr>
              <w:rPr>
                <w:rFonts w:ascii="Cambria Math" w:hAnsi="Cambria Math"/>
                <w:i/>
                <w:sz w:val="28"/>
                <w:highlight w:val="white"/>
              </w:rPr>
            </m:ctrlPr>
          </m:e>
          <m:sub>
            <m:sSub>
              <m:sSubPr>
                <m:ctrlPr>
                  <w:rPr>
                    <w:rFonts w:ascii="Cambria Math" w:hAnsi="Cambria Math"/>
                    <w:i/>
                    <w:sz w:val="28"/>
                  </w:rPr>
                </m:ctrlPr>
              </m:sSubPr>
              <m:e>
                <m:r>
                  <w:rPr>
                    <w:rFonts w:ascii="Cambria Math" w:hAnsi="Cambria Math"/>
                    <w:sz w:val="28"/>
                  </w:rPr>
                  <m:t>H</m:t>
                </m:r>
              </m:e>
              <m:sub>
                <m:r>
                  <w:rPr>
                    <w:rFonts w:ascii="Cambria Math" w:hAnsi="Cambria Math"/>
                    <w:sz w:val="28"/>
                  </w:rPr>
                  <m:t>j</m:t>
                </m:r>
              </m:sub>
            </m:sSub>
          </m:sub>
        </m:sSub>
      </m:oMath>
      <w:r w:rsidR="00C14AC8" w:rsidRPr="00604DF4">
        <w:rPr>
          <w:rFonts w:eastAsiaTheme="minorEastAsia"/>
        </w:rPr>
        <w:t xml:space="preserve"> be the number of active sensors at hour </w:t>
      </w:r>
      <m:oMath>
        <m:r>
          <w:rPr>
            <w:rFonts w:ascii="Cambria Math" w:hAnsi="Cambria Math"/>
          </w:rPr>
          <m:t>j</m:t>
        </m:r>
      </m:oMath>
      <w:r w:rsidR="00C14AC8" w:rsidRPr="00604DF4">
        <w:rPr>
          <w:rFonts w:eastAsiaTheme="minorEastAsia"/>
          <w:sz w:val="28"/>
        </w:rPr>
        <w:t xml:space="preserve"> </w:t>
      </w:r>
      <w:r w:rsidR="00C14AC8" w:rsidRPr="00604DF4">
        <w:rPr>
          <w:rFonts w:eastAsiaTheme="minorEastAsia"/>
        </w:rPr>
        <w:t>during a given period P</w:t>
      </w:r>
      <w:r w:rsidR="00C14AC8">
        <w:rPr>
          <w:rFonts w:eastAsiaTheme="minorEastAsia"/>
        </w:rPr>
        <w:t xml:space="preserve">, </w:t>
      </w:r>
      <w:r w:rsidRPr="00C14AC8">
        <w:rPr>
          <w:rFonts w:eastAsiaTheme="minorEastAsia"/>
        </w:rPr>
        <w:t xml:space="preserve">so the aggregated counts by hour in </w:t>
      </w:r>
      <w:r w:rsidR="00136BD5">
        <w:rPr>
          <w:rFonts w:eastAsiaTheme="minorEastAsia"/>
        </w:rPr>
        <w:t>the a</w:t>
      </w:r>
      <w:r w:rsidRPr="00136BD5">
        <w:rPr>
          <w:rFonts w:eastAsiaTheme="minorEastAsia"/>
          <w:noProof/>
        </w:rPr>
        <w:t xml:space="preserve"> sin</w:t>
      </w:r>
      <w:r w:rsidRPr="00C14AC8">
        <w:rPr>
          <w:rFonts w:eastAsiaTheme="minorEastAsia"/>
        </w:rPr>
        <w:t>gle period P</w:t>
      </w:r>
      <w:r w:rsidR="00473218" w:rsidRPr="00C14AC8">
        <w:rPr>
          <w:rFonts w:eastAsiaTheme="minorEastAsia"/>
        </w:rPr>
        <w:t xml:space="preserve">, AH, </w:t>
      </w:r>
      <w:r w:rsidRPr="00C14AC8">
        <w:rPr>
          <w:rFonts w:eastAsiaTheme="minorEastAsia"/>
        </w:rPr>
        <w:t>are defined as</w:t>
      </w:r>
    </w:p>
    <w:p w14:paraId="6D471B49" w14:textId="3ACD1A2E" w:rsidR="00DB619E" w:rsidRDefault="00A404A7">
      <w:pPr>
        <w:pStyle w:val="Caption"/>
        <w:jc w:val="center"/>
        <w:rPr>
          <w:ins w:id="1015" w:author="Tank Green" w:date="2018-03-28T10:47:00Z"/>
        </w:rPr>
        <w:pPrChange w:id="1016" w:author="Tank Green" w:date="2018-03-28T10:49:00Z">
          <w:pPr>
            <w:pStyle w:val="Caption"/>
          </w:pPr>
        </w:pPrChange>
      </w:pPr>
      <m:oMath>
        <m:sSub>
          <m:sSubPr>
            <m:ctrlPr>
              <w:rPr>
                <w:rFonts w:ascii="Cambria Math" w:hAnsi="Cambria Math"/>
                <w:sz w:val="40"/>
              </w:rPr>
            </m:ctrlPr>
          </m:sSubPr>
          <m:e>
            <m:r>
              <w:rPr>
                <w:rFonts w:ascii="Cambria Math" w:hAnsi="Cambria Math"/>
                <w:sz w:val="40"/>
              </w:rPr>
              <m:t>AH</m:t>
            </m:r>
            <m:d>
              <m:dPr>
                <m:ctrlPr>
                  <w:rPr>
                    <w:rFonts w:ascii="Cambria Math" w:hAnsi="Cambria Math"/>
                    <w:sz w:val="40"/>
                  </w:rPr>
                </m:ctrlPr>
              </m:dPr>
              <m:e>
                <m:sSub>
                  <m:sSubPr>
                    <m:ctrlPr>
                      <w:rPr>
                        <w:rFonts w:ascii="Cambria Math" w:hAnsi="Cambria Math"/>
                        <w:sz w:val="40"/>
                      </w:rPr>
                    </m:ctrlPr>
                  </m:sSubPr>
                  <m:e>
                    <m:r>
                      <w:rPr>
                        <w:rFonts w:ascii="Cambria Math" w:hAnsi="Cambria Math"/>
                        <w:sz w:val="40"/>
                      </w:rPr>
                      <m:t>H</m:t>
                    </m:r>
                  </m:e>
                  <m:sub>
                    <m:r>
                      <w:rPr>
                        <w:rFonts w:ascii="Cambria Math" w:hAnsi="Cambria Math"/>
                        <w:sz w:val="40"/>
                      </w:rPr>
                      <m:t>ij</m:t>
                    </m:r>
                  </m:sub>
                </m:sSub>
              </m:e>
            </m:d>
          </m:e>
          <m:sub>
            <m:r>
              <w:rPr>
                <w:rFonts w:ascii="Cambria Math" w:hAnsi="Cambria Math"/>
                <w:sz w:val="40"/>
              </w:rPr>
              <m:t>P</m:t>
            </m:r>
          </m:sub>
        </m:sSub>
        <m:r>
          <w:rPr>
            <w:rFonts w:ascii="Cambria Math" w:hAnsi="Cambria Math"/>
            <w:sz w:val="40"/>
          </w:rPr>
          <m:t>=</m:t>
        </m:r>
        <m:sSub>
          <m:sSubPr>
            <m:ctrlPr>
              <w:rPr>
                <w:rFonts w:ascii="Cambria Math" w:hAnsi="Cambria Math"/>
                <w:sz w:val="40"/>
              </w:rPr>
            </m:ctrlPr>
          </m:sSubPr>
          <m:e>
            <m:d>
              <m:dPr>
                <m:begChr m:val="{"/>
                <m:endChr m:val="}"/>
                <m:ctrlPr>
                  <w:rPr>
                    <w:rFonts w:ascii="Cambria Math" w:hAnsi="Cambria Math"/>
                    <w:sz w:val="40"/>
                  </w:rPr>
                </m:ctrlPr>
              </m:dPr>
              <m:e>
                <m:f>
                  <m:fPr>
                    <m:ctrlPr>
                      <w:rPr>
                        <w:rFonts w:ascii="Cambria Math" w:hAnsi="Cambria Math"/>
                        <w:sz w:val="40"/>
                      </w:rPr>
                    </m:ctrlPr>
                  </m:fPr>
                  <m:num>
                    <m:nary>
                      <m:naryPr>
                        <m:chr m:val="∑"/>
                        <m:limLoc m:val="undOvr"/>
                        <m:supHide m:val="1"/>
                        <m:ctrlPr>
                          <w:rPr>
                            <w:rFonts w:ascii="Cambria Math" w:hAnsi="Cambria Math"/>
                            <w:sz w:val="40"/>
                          </w:rPr>
                        </m:ctrlPr>
                      </m:naryPr>
                      <m:sub>
                        <m:r>
                          <w:rPr>
                            <w:rFonts w:ascii="Cambria Math" w:hAnsi="Cambria Math"/>
                            <w:sz w:val="40"/>
                          </w:rPr>
                          <m:t>i</m:t>
                        </m:r>
                      </m:sub>
                      <m:sup/>
                      <m:e>
                        <m:sSub>
                          <m:sSubPr>
                            <m:ctrlPr>
                              <w:rPr>
                                <w:rFonts w:ascii="Cambria Math" w:hAnsi="Cambria Math"/>
                                <w:sz w:val="40"/>
                              </w:rPr>
                            </m:ctrlPr>
                          </m:sSubPr>
                          <m:e>
                            <m:r>
                              <w:rPr>
                                <w:rFonts w:ascii="Cambria Math" w:hAnsi="Cambria Math"/>
                                <w:sz w:val="40"/>
                              </w:rPr>
                              <m:t>H</m:t>
                            </m:r>
                          </m:e>
                          <m:sub>
                            <m:r>
                              <w:rPr>
                                <w:rFonts w:ascii="Cambria Math" w:hAnsi="Cambria Math"/>
                                <w:sz w:val="40"/>
                              </w:rPr>
                              <m:t>i</m:t>
                            </m:r>
                          </m:sub>
                        </m:sSub>
                      </m:e>
                    </m:nary>
                  </m:num>
                  <m:den>
                    <m:sSub>
                      <m:sSubPr>
                        <m:ctrlPr>
                          <w:rPr>
                            <w:rFonts w:ascii="Cambria Math" w:hAnsi="Cambria Math"/>
                            <w:sz w:val="40"/>
                          </w:rPr>
                        </m:ctrlPr>
                      </m:sSubPr>
                      <m:e>
                        <m:r>
                          <w:rPr>
                            <w:rFonts w:ascii="Cambria Math" w:hAnsi="Cambria Math"/>
                            <w:sz w:val="40"/>
                          </w:rPr>
                          <m:t>L</m:t>
                        </m:r>
                      </m:e>
                      <m:sub>
                        <m:sSub>
                          <m:sSubPr>
                            <m:ctrlPr>
                              <w:rPr>
                                <w:rFonts w:ascii="Cambria Math" w:hAnsi="Cambria Math"/>
                                <w:sz w:val="40"/>
                              </w:rPr>
                            </m:ctrlPr>
                          </m:sSubPr>
                          <m:e>
                            <m:r>
                              <w:rPr>
                                <w:rFonts w:ascii="Cambria Math" w:hAnsi="Cambria Math"/>
                                <w:sz w:val="40"/>
                              </w:rPr>
                              <m:t>H</m:t>
                            </m:r>
                          </m:e>
                          <m:sub>
                            <m:r>
                              <w:rPr>
                                <w:rFonts w:ascii="Cambria Math" w:hAnsi="Cambria Math"/>
                                <w:sz w:val="40"/>
                              </w:rPr>
                              <m:t>j</m:t>
                            </m:r>
                          </m:sub>
                        </m:sSub>
                      </m:sub>
                    </m:sSub>
                  </m:den>
                </m:f>
              </m:e>
            </m:d>
          </m:e>
          <m:sub>
            <m:r>
              <w:rPr>
                <w:rFonts w:ascii="Cambria Math" w:hAnsi="Cambria Math"/>
                <w:sz w:val="40"/>
              </w:rPr>
              <m:t>j</m:t>
            </m:r>
          </m:sub>
        </m:sSub>
      </m:oMath>
      <w:ins w:id="1017" w:author="Tank Green" w:date="2018-03-28T10:49:00Z">
        <w:r w:rsidR="00DB619E">
          <w:t xml:space="preserve">Equation A - </w:t>
        </w:r>
        <w:r w:rsidR="00DB619E">
          <w:fldChar w:fldCharType="begin"/>
        </w:r>
        <w:r w:rsidR="00DB619E">
          <w:instrText xml:space="preserve"> SEQ Equation_A_- \* ARABIC </w:instrText>
        </w:r>
      </w:ins>
      <w:r w:rsidR="00DB619E">
        <w:fldChar w:fldCharType="separate"/>
      </w:r>
      <w:ins w:id="1018" w:author="Tank Green" w:date="2018-03-28T11:10:00Z">
        <w:r w:rsidR="008F0C9E">
          <w:rPr>
            <w:noProof/>
          </w:rPr>
          <w:t>1</w:t>
        </w:r>
      </w:ins>
      <w:ins w:id="1019" w:author="Tank Green" w:date="2018-03-28T10:49:00Z">
        <w:r w:rsidR="00DB619E">
          <w:fldChar w:fldCharType="end"/>
        </w:r>
      </w:ins>
    </w:p>
    <w:p w14:paraId="15AF9656" w14:textId="11671542" w:rsidR="00775ED2" w:rsidRPr="00C14AC8" w:rsidDel="00DB619E" w:rsidRDefault="00C14AC8" w:rsidP="00C14AC8">
      <w:pPr>
        <w:pStyle w:val="ListParagraph"/>
        <w:jc w:val="center"/>
        <w:rPr>
          <w:del w:id="1020" w:author="Tank Green" w:date="2018-03-28T10:48:00Z"/>
          <w:rFonts w:eastAsiaTheme="minorEastAsia"/>
          <w:sz w:val="20"/>
        </w:rPr>
      </w:pPr>
      <w:del w:id="1021" w:author="Tank Green" w:date="2018-03-28T10:48:00Z">
        <w:r w:rsidDel="00DB619E">
          <w:rPr>
            <w:rFonts w:eastAsiaTheme="minorEastAsia"/>
            <w:sz w:val="40"/>
          </w:rPr>
          <w:delText xml:space="preserve">             </w:delText>
        </w:r>
        <w:r w:rsidRPr="00C14AC8" w:rsidDel="00DB619E">
          <w:rPr>
            <w:rFonts w:eastAsiaTheme="minorEastAsia"/>
            <w:sz w:val="32"/>
          </w:rPr>
          <w:delText>(A1)</w:delText>
        </w:r>
      </w:del>
    </w:p>
    <w:p w14:paraId="0C2710C0" w14:textId="77777777" w:rsidR="00604DF4" w:rsidRPr="00DB619E" w:rsidRDefault="00604DF4">
      <w:pPr>
        <w:rPr>
          <w:rFonts w:eastAsiaTheme="minorEastAsia"/>
          <w:rPrChange w:id="1022" w:author="Tank Green" w:date="2018-03-28T10:48:00Z">
            <w:rPr/>
          </w:rPrChange>
        </w:rPr>
        <w:pPrChange w:id="1023" w:author="Tank Green" w:date="2018-03-28T10:48:00Z">
          <w:pPr>
            <w:pStyle w:val="ListParagraph"/>
          </w:pPr>
        </w:pPrChange>
      </w:pPr>
      <w:r w:rsidRPr="00DB619E">
        <w:rPr>
          <w:rFonts w:eastAsiaTheme="minorEastAsia"/>
          <w:rPrChange w:id="1024" w:author="Tank Green" w:date="2018-03-28T10:48:00Z">
            <w:rPr/>
          </w:rPrChange>
        </w:rPr>
        <w:t xml:space="preserve">Basically, we are creating an array of 24 points, where each point is the </w:t>
      </w:r>
      <w:r w:rsidR="00C14AC8" w:rsidRPr="00DB619E">
        <w:rPr>
          <w:rFonts w:eastAsiaTheme="minorEastAsia"/>
          <w:rPrChange w:id="1025" w:author="Tank Green" w:date="2018-03-28T10:48:00Z">
            <w:rPr/>
          </w:rPrChange>
        </w:rPr>
        <w:t xml:space="preserve">weighted </w:t>
      </w:r>
      <w:r w:rsidRPr="00DB619E">
        <w:rPr>
          <w:rFonts w:eastAsiaTheme="minorEastAsia"/>
          <w:rPrChange w:id="1026" w:author="Tank Green" w:date="2018-03-28T10:48:00Z">
            <w:rPr/>
          </w:rPrChange>
        </w:rPr>
        <w:t>sum of each hour in P for all sensors with counts in that particular hour.</w:t>
      </w:r>
    </w:p>
    <w:p w14:paraId="51BA4F5E" w14:textId="77777777" w:rsidR="0056029A" w:rsidRPr="00604DF4" w:rsidRDefault="00C14AC8" w:rsidP="000B183B">
      <w:pPr>
        <w:pStyle w:val="ListParagraph"/>
        <w:numPr>
          <w:ilvl w:val="0"/>
          <w:numId w:val="6"/>
        </w:numPr>
        <w:rPr>
          <w:rFonts w:eastAsiaTheme="minorEastAsia"/>
        </w:rPr>
      </w:pPr>
      <w:r>
        <w:rPr>
          <w:rFonts w:eastAsiaTheme="minorEastAsia"/>
        </w:rPr>
        <w:t>Finally, the total weighted FF in P is c</w:t>
      </w:r>
      <w:r w:rsidR="009803D4" w:rsidRPr="00604DF4">
        <w:rPr>
          <w:rFonts w:eastAsiaTheme="minorEastAsia"/>
        </w:rPr>
        <w:t>alculate</w:t>
      </w:r>
      <w:r>
        <w:rPr>
          <w:rFonts w:eastAsiaTheme="minorEastAsia"/>
        </w:rPr>
        <w:t>d</w:t>
      </w:r>
      <w:r w:rsidR="00776B61" w:rsidRPr="00604DF4">
        <w:rPr>
          <w:rFonts w:eastAsiaTheme="minorEastAsia"/>
        </w:rPr>
        <w:t xml:space="preserve"> </w:t>
      </w:r>
      <w:r>
        <w:rPr>
          <w:rFonts w:eastAsiaTheme="minorEastAsia"/>
        </w:rPr>
        <w:t>as</w:t>
      </w:r>
      <w:r w:rsidR="00136D9E" w:rsidRPr="00604DF4">
        <w:rPr>
          <w:rFonts w:eastAsiaTheme="minorEastAsia"/>
        </w:rPr>
        <w:t>:</w:t>
      </w:r>
    </w:p>
    <w:p w14:paraId="7383BD22" w14:textId="4DEB8F17" w:rsidR="0056029A" w:rsidDel="00DB619E" w:rsidRDefault="00C14AC8">
      <w:pPr>
        <w:pStyle w:val="Caption"/>
        <w:jc w:val="center"/>
        <w:rPr>
          <w:del w:id="1027" w:author="Tank Green" w:date="2018-03-28T10:48:00Z"/>
          <w:sz w:val="28"/>
        </w:rPr>
        <w:pPrChange w:id="1028" w:author="Tank Green" w:date="2018-03-28T10:48:00Z">
          <w:pPr>
            <w:pStyle w:val="ListParagraph"/>
            <w:jc w:val="center"/>
          </w:pPr>
        </w:pPrChange>
      </w:pPr>
      <m:oMath>
        <m:r>
          <w:rPr>
            <w:rFonts w:ascii="Cambria Math" w:hAnsi="Cambria Math"/>
            <w:sz w:val="40"/>
            <w:szCs w:val="40"/>
          </w:rPr>
          <m:t>P=</m:t>
        </m:r>
        <m:nary>
          <m:naryPr>
            <m:chr m:val="∑"/>
            <m:limLoc m:val="undOvr"/>
            <m:supHide m:val="1"/>
            <m:ctrlPr>
              <w:rPr>
                <w:rFonts w:ascii="Cambria Math" w:hAnsi="Cambria Math"/>
                <w:sz w:val="40"/>
                <w:szCs w:val="40"/>
              </w:rPr>
            </m:ctrlPr>
          </m:naryPr>
          <m:sub>
            <m:r>
              <w:rPr>
                <w:rFonts w:ascii="Cambria Math" w:hAnsi="Cambria Math"/>
                <w:sz w:val="40"/>
                <w:szCs w:val="40"/>
              </w:rPr>
              <m:t>j</m:t>
            </m:r>
          </m:sub>
          <m:sup/>
          <m:e>
            <m:sSub>
              <m:sSubPr>
                <m:ctrlPr>
                  <w:rPr>
                    <w:rFonts w:ascii="Cambria Math" w:hAnsi="Cambria Math"/>
                    <w:sz w:val="40"/>
                    <w:szCs w:val="40"/>
                  </w:rPr>
                </m:ctrlPr>
              </m:sSubPr>
              <m:e>
                <m:r>
                  <w:rPr>
                    <w:rFonts w:ascii="Cambria Math" w:hAnsi="Cambria Math"/>
                    <w:sz w:val="40"/>
                    <w:szCs w:val="40"/>
                  </w:rPr>
                  <m:t>AH</m:t>
                </m:r>
              </m:e>
              <m:sub>
                <m:r>
                  <w:rPr>
                    <w:rFonts w:ascii="Cambria Math" w:hAnsi="Cambria Math"/>
                    <w:sz w:val="40"/>
                    <w:szCs w:val="40"/>
                  </w:rPr>
                  <m:t>j</m:t>
                </m:r>
              </m:sub>
            </m:sSub>
          </m:e>
        </m:nary>
      </m:oMath>
      <w:ins w:id="1029" w:author="Tank Green" w:date="2018-03-28T10:48:00Z">
        <w:r w:rsidR="00DB619E">
          <w:rPr>
            <w:rFonts w:eastAsiaTheme="minorEastAsia"/>
            <w:sz w:val="40"/>
            <w:szCs w:val="40"/>
          </w:rPr>
          <w:t xml:space="preserve"> </w:t>
        </w:r>
        <w:r w:rsidR="00DB619E">
          <w:t xml:space="preserve">Equation A - </w:t>
        </w:r>
        <w:r w:rsidR="00DB619E">
          <w:fldChar w:fldCharType="begin"/>
        </w:r>
        <w:r w:rsidR="00DB619E">
          <w:instrText xml:space="preserve"> SEQ Equation_A_- \* ARABIC </w:instrText>
        </w:r>
      </w:ins>
      <w:r w:rsidR="00DB619E">
        <w:fldChar w:fldCharType="separate"/>
      </w:r>
      <w:ins w:id="1030" w:author="Tank Green" w:date="2018-03-28T11:10:00Z">
        <w:r w:rsidR="008F0C9E">
          <w:rPr>
            <w:noProof/>
          </w:rPr>
          <w:t>2</w:t>
        </w:r>
      </w:ins>
      <w:ins w:id="1031" w:author="Tank Green" w:date="2018-03-28T10:48:00Z">
        <w:r w:rsidR="00DB619E">
          <w:fldChar w:fldCharType="end"/>
        </w:r>
      </w:ins>
      <w:r w:rsidR="0056029A">
        <w:rPr>
          <w:sz w:val="28"/>
        </w:rPr>
        <w:t xml:space="preserve">                                  </w:t>
      </w:r>
      <w:del w:id="1032" w:author="Tank Green" w:date="2018-03-28T10:48:00Z">
        <w:r w:rsidR="0056029A" w:rsidDel="00DB619E">
          <w:rPr>
            <w:sz w:val="28"/>
          </w:rPr>
          <w:delText xml:space="preserve">      </w:delText>
        </w:r>
        <w:r w:rsidDel="00DB619E">
          <w:rPr>
            <w:sz w:val="28"/>
          </w:rPr>
          <w:delText xml:space="preserve"> </w:delText>
        </w:r>
        <w:r w:rsidR="0056029A" w:rsidDel="00DB619E">
          <w:rPr>
            <w:sz w:val="28"/>
          </w:rPr>
          <w:delText>(A</w:delText>
        </w:r>
        <w:r w:rsidDel="00DB619E">
          <w:rPr>
            <w:sz w:val="28"/>
          </w:rPr>
          <w:delText>2</w:delText>
        </w:r>
        <w:r w:rsidR="0056029A" w:rsidDel="00DB619E">
          <w:rPr>
            <w:sz w:val="28"/>
          </w:rPr>
          <w:delText>)</w:delText>
        </w:r>
      </w:del>
    </w:p>
    <w:p w14:paraId="1FFBC873" w14:textId="77777777" w:rsidR="0056029A" w:rsidRDefault="0056029A">
      <w:pPr>
        <w:pStyle w:val="Caption"/>
        <w:jc w:val="center"/>
        <w:pPrChange w:id="1033" w:author="Tank Green" w:date="2018-03-28T10:48:00Z">
          <w:pPr>
            <w:pStyle w:val="ListParagraph"/>
          </w:pPr>
        </w:pPrChange>
      </w:pPr>
    </w:p>
    <w:p w14:paraId="1945AA70" w14:textId="744FDA4A" w:rsidR="009803D4" w:rsidRPr="008F0C9E" w:rsidRDefault="0051433D">
      <w:pPr>
        <w:rPr>
          <w:rFonts w:eastAsiaTheme="minorEastAsia"/>
        </w:rPr>
        <w:pPrChange w:id="1034" w:author="Tank Green" w:date="2018-03-28T10:50:00Z">
          <w:pPr>
            <w:pStyle w:val="ListParagraph"/>
          </w:pPr>
        </w:pPrChange>
      </w:pPr>
      <w:ins w:id="1035" w:author="Tank Green" w:date="2018-03-28T10:51:00Z">
        <w:r>
          <w:t xml:space="preserve">Equation </w:t>
        </w:r>
      </w:ins>
      <w:r w:rsidR="00C14AC8">
        <w:t>A</w:t>
      </w:r>
      <w:ins w:id="1036" w:author="Tank Green" w:date="2018-03-28T10:51:00Z">
        <w:r>
          <w:t xml:space="preserve"> - </w:t>
        </w:r>
      </w:ins>
      <w:r w:rsidR="00C14AC8">
        <w:t xml:space="preserve">2 is </w:t>
      </w:r>
      <w:del w:id="1037" w:author="Tank Green" w:date="2018-03-28T10:51:00Z">
        <w:r w:rsidR="00C14AC8" w:rsidDel="0051433D">
          <w:delText xml:space="preserve">just </w:delText>
        </w:r>
      </w:del>
      <w:r w:rsidR="00C14AC8">
        <w:t xml:space="preserve">the sum over all the weighted hours present in a single period. </w:t>
      </w:r>
    </w:p>
    <w:p w14:paraId="20A8492E" w14:textId="3676432B" w:rsidR="00776B61" w:rsidDel="0051433D" w:rsidRDefault="00776B61" w:rsidP="00BF53F2">
      <w:pPr>
        <w:spacing w:after="0" w:line="240" w:lineRule="auto"/>
        <w:jc w:val="both"/>
        <w:rPr>
          <w:del w:id="1038" w:author="Tank Green" w:date="2018-03-28T10:51:00Z"/>
          <w:rFonts w:ascii="Calibri" w:eastAsia="Times New Roman" w:hAnsi="Calibri" w:cs="Calibri"/>
          <w:color w:val="000000"/>
          <w:lang w:eastAsia="en-GB"/>
        </w:rPr>
      </w:pPr>
    </w:p>
    <w:p w14:paraId="730C2FEA" w14:textId="21EFC39F" w:rsidR="00083D47" w:rsidRDefault="008771E9"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I</w:t>
      </w:r>
      <w:r w:rsidR="00083D47">
        <w:rPr>
          <w:rFonts w:ascii="Calibri" w:eastAsia="Times New Roman" w:hAnsi="Calibri" w:cs="Calibri"/>
          <w:color w:val="000000"/>
          <w:lang w:eastAsia="en-GB"/>
        </w:rPr>
        <w:t>n essence</w:t>
      </w:r>
      <w:r>
        <w:rPr>
          <w:rFonts w:ascii="Calibri" w:eastAsia="Times New Roman" w:hAnsi="Calibri" w:cs="Calibri"/>
          <w:color w:val="000000"/>
          <w:lang w:eastAsia="en-GB"/>
        </w:rPr>
        <w:t>,</w:t>
      </w:r>
      <w:r w:rsidR="00083D47">
        <w:rPr>
          <w:rFonts w:ascii="Calibri" w:eastAsia="Times New Roman" w:hAnsi="Calibri" w:cs="Calibri"/>
          <w:color w:val="000000"/>
          <w:lang w:eastAsia="en-GB"/>
        </w:rPr>
        <w:t xml:space="preserve"> what we are doing is </w:t>
      </w:r>
      <w:del w:id="1039" w:author="Tank Green" w:date="2018-03-28T10:51:00Z">
        <w:r w:rsidR="00083D47" w:rsidDel="0051433D">
          <w:rPr>
            <w:rFonts w:ascii="Calibri" w:eastAsia="Times New Roman" w:hAnsi="Calibri" w:cs="Calibri"/>
            <w:color w:val="000000"/>
            <w:lang w:eastAsia="en-GB"/>
          </w:rPr>
          <w:delText xml:space="preserve">normalize </w:delText>
        </w:r>
      </w:del>
      <w:ins w:id="1040" w:author="Tank Green" w:date="2018-03-28T10:51:00Z">
        <w:r w:rsidR="0051433D">
          <w:rPr>
            <w:rFonts w:ascii="Calibri" w:eastAsia="Times New Roman" w:hAnsi="Calibri" w:cs="Calibri"/>
            <w:color w:val="000000"/>
            <w:lang w:eastAsia="en-GB"/>
          </w:rPr>
          <w:t xml:space="preserve">normalising </w:t>
        </w:r>
      </w:ins>
      <w:r w:rsidR="00083D47">
        <w:rPr>
          <w:rFonts w:ascii="Calibri" w:eastAsia="Times New Roman" w:hAnsi="Calibri" w:cs="Calibri"/>
          <w:color w:val="000000"/>
          <w:lang w:eastAsia="en-GB"/>
        </w:rPr>
        <w:t xml:space="preserve">the counts by </w:t>
      </w:r>
      <w:del w:id="1041" w:author="Tank Green" w:date="2018-03-28T10:51:00Z">
        <w:r w:rsidR="00136BD5" w:rsidDel="009C02B2">
          <w:rPr>
            <w:rFonts w:ascii="Calibri" w:eastAsia="Times New Roman" w:hAnsi="Calibri" w:cs="Calibri"/>
            <w:color w:val="000000"/>
            <w:lang w:eastAsia="en-GB"/>
          </w:rPr>
          <w:delText xml:space="preserve">a </w:delText>
        </w:r>
      </w:del>
      <w:ins w:id="1042" w:author="Tank Green" w:date="2018-03-28T10:51:00Z">
        <w:r w:rsidR="009C02B2">
          <w:rPr>
            <w:rFonts w:ascii="Calibri" w:eastAsia="Times New Roman" w:hAnsi="Calibri" w:cs="Calibri"/>
            <w:color w:val="000000"/>
            <w:lang w:eastAsia="en-GB"/>
          </w:rPr>
          <w:t xml:space="preserve">the </w:t>
        </w:r>
      </w:ins>
      <w:r w:rsidR="00083D47" w:rsidRPr="00136BD5">
        <w:rPr>
          <w:rFonts w:ascii="Calibri" w:eastAsia="Times New Roman" w:hAnsi="Calibri" w:cs="Calibri"/>
          <w:noProof/>
          <w:color w:val="000000"/>
          <w:lang w:eastAsia="en-GB"/>
        </w:rPr>
        <w:t>number</w:t>
      </w:r>
      <w:r w:rsidR="00083D47">
        <w:rPr>
          <w:rFonts w:ascii="Calibri" w:eastAsia="Times New Roman" w:hAnsi="Calibri" w:cs="Calibri"/>
          <w:color w:val="000000"/>
          <w:lang w:eastAsia="en-GB"/>
        </w:rPr>
        <w:t xml:space="preserve"> of sensors using the number of individual hours </w:t>
      </w:r>
      <w:r>
        <w:rPr>
          <w:rFonts w:ascii="Calibri" w:eastAsia="Times New Roman" w:hAnsi="Calibri" w:cs="Calibri"/>
          <w:color w:val="000000"/>
          <w:lang w:eastAsia="en-GB"/>
        </w:rPr>
        <w:t>with data</w:t>
      </w:r>
      <w:r w:rsidR="00083D47">
        <w:rPr>
          <w:rFonts w:ascii="Calibri" w:eastAsia="Times New Roman" w:hAnsi="Calibri" w:cs="Calibri"/>
          <w:color w:val="000000"/>
          <w:lang w:eastAsia="en-GB"/>
        </w:rPr>
        <w:t xml:space="preserve"> as a proxy for the number of sensors. </w:t>
      </w:r>
    </w:p>
    <w:p w14:paraId="35972BC7" w14:textId="77777777" w:rsidR="00083D47" w:rsidRDefault="00083D47" w:rsidP="00BF53F2">
      <w:pPr>
        <w:spacing w:after="0" w:line="240" w:lineRule="auto"/>
        <w:jc w:val="both"/>
        <w:rPr>
          <w:rFonts w:ascii="Calibri" w:eastAsia="Times New Roman" w:hAnsi="Calibri" w:cs="Calibri"/>
          <w:color w:val="000000"/>
          <w:lang w:eastAsia="en-GB"/>
        </w:rPr>
      </w:pPr>
    </w:p>
    <w:p w14:paraId="0377503B" w14:textId="77777777" w:rsidR="00083D47" w:rsidRDefault="00083D47" w:rsidP="00BF53F2">
      <w:pPr>
        <w:spacing w:after="0" w:line="240" w:lineRule="auto"/>
        <w:jc w:val="both"/>
        <w:rPr>
          <w:ins w:id="1043" w:author="Roberto" w:date="2018-03-28T14:33:00Z"/>
          <w:rFonts w:ascii="Calibri" w:eastAsia="Times New Roman" w:hAnsi="Calibri" w:cs="Calibri"/>
          <w:color w:val="000000"/>
          <w:lang w:eastAsia="en-GB"/>
        </w:rPr>
      </w:pPr>
    </w:p>
    <w:p w14:paraId="3B6D2766" w14:textId="77777777" w:rsidR="007A5507" w:rsidRDefault="007A5507" w:rsidP="00BF53F2">
      <w:pPr>
        <w:spacing w:after="0" w:line="240" w:lineRule="auto"/>
        <w:jc w:val="both"/>
        <w:rPr>
          <w:ins w:id="1044" w:author="Tank Green" w:date="2018-03-28T10:51:00Z"/>
          <w:rFonts w:ascii="Calibri" w:eastAsia="Times New Roman" w:hAnsi="Calibri" w:cs="Calibri"/>
          <w:color w:val="000000"/>
          <w:lang w:eastAsia="en-GB"/>
        </w:rPr>
      </w:pPr>
    </w:p>
    <w:p w14:paraId="71FB8CE1" w14:textId="77777777" w:rsidR="0051433D" w:rsidRDefault="0051433D" w:rsidP="00BF53F2">
      <w:pPr>
        <w:spacing w:after="0" w:line="240" w:lineRule="auto"/>
        <w:jc w:val="both"/>
        <w:rPr>
          <w:rFonts w:ascii="Calibri" w:eastAsia="Times New Roman" w:hAnsi="Calibri" w:cs="Calibri"/>
          <w:color w:val="000000"/>
          <w:lang w:eastAsia="en-GB"/>
        </w:rPr>
      </w:pPr>
    </w:p>
    <w:p w14:paraId="134DA03B" w14:textId="77777777" w:rsidR="00083D47" w:rsidRDefault="00083D47" w:rsidP="00BF53F2">
      <w:pPr>
        <w:spacing w:after="0" w:line="240" w:lineRule="auto"/>
        <w:jc w:val="both"/>
        <w:rPr>
          <w:rFonts w:ascii="Calibri" w:eastAsia="Times New Roman" w:hAnsi="Calibri" w:cs="Calibri"/>
          <w:color w:val="000000"/>
          <w:lang w:eastAsia="en-GB"/>
        </w:rPr>
      </w:pPr>
    </w:p>
    <w:p w14:paraId="2408C523" w14:textId="658D4D5E" w:rsidR="00083D47" w:rsidRPr="009C02B2" w:rsidRDefault="00083D47" w:rsidP="00BF53F2">
      <w:pPr>
        <w:spacing w:after="0" w:line="240" w:lineRule="auto"/>
        <w:jc w:val="both"/>
        <w:rPr>
          <w:rFonts w:ascii="Calibri" w:eastAsia="Times New Roman" w:hAnsi="Calibri" w:cs="Calibri"/>
          <w:b/>
          <w:color w:val="000000"/>
          <w:lang w:eastAsia="en-GB"/>
          <w:rPrChange w:id="1045" w:author="Tank Green" w:date="2018-03-28T10:52:00Z">
            <w:rPr>
              <w:rFonts w:ascii="Calibri" w:eastAsia="Times New Roman" w:hAnsi="Calibri" w:cs="Calibri"/>
              <w:color w:val="000000"/>
              <w:lang w:eastAsia="en-GB"/>
            </w:rPr>
          </w:rPrChange>
        </w:rPr>
      </w:pPr>
      <w:commentRangeStart w:id="1046"/>
      <w:commentRangeStart w:id="1047"/>
      <w:r w:rsidRPr="009C02B2">
        <w:rPr>
          <w:rFonts w:ascii="Calibri" w:eastAsia="Times New Roman" w:hAnsi="Calibri" w:cs="Calibri"/>
          <w:b/>
          <w:color w:val="000000"/>
          <w:lang w:eastAsia="en-GB"/>
          <w:rPrChange w:id="1048" w:author="Tank Green" w:date="2018-03-28T10:52:00Z">
            <w:rPr>
              <w:rFonts w:ascii="Calibri" w:eastAsia="Times New Roman" w:hAnsi="Calibri" w:cs="Calibri"/>
              <w:color w:val="000000"/>
              <w:lang w:eastAsia="en-GB"/>
            </w:rPr>
          </w:rPrChange>
        </w:rPr>
        <w:lastRenderedPageBreak/>
        <w:t xml:space="preserve">Appendix </w:t>
      </w:r>
      <w:ins w:id="1049" w:author="Roberto" w:date="2018-03-28T14:33:00Z">
        <w:r w:rsidR="007A5507">
          <w:rPr>
            <w:rFonts w:ascii="Calibri" w:eastAsia="Times New Roman" w:hAnsi="Calibri" w:cs="Calibri"/>
            <w:b/>
            <w:color w:val="000000"/>
            <w:lang w:eastAsia="en-GB"/>
          </w:rPr>
          <w:t>B</w:t>
        </w:r>
      </w:ins>
      <w:ins w:id="1050" w:author="Tank Green" w:date="2018-03-28T10:53:00Z">
        <w:del w:id="1051" w:author="Roberto" w:date="2018-03-28T14:33:00Z">
          <w:r w:rsidR="009C02B2" w:rsidDel="007A5507">
            <w:rPr>
              <w:rFonts w:ascii="Calibri" w:eastAsia="Times New Roman" w:hAnsi="Calibri" w:cs="Calibri"/>
              <w:b/>
              <w:color w:val="000000"/>
              <w:lang w:eastAsia="en-GB"/>
            </w:rPr>
            <w:delText>C</w:delText>
          </w:r>
        </w:del>
      </w:ins>
      <w:del w:id="1052" w:author="Tank Green" w:date="2018-03-28T10:52:00Z">
        <w:r w:rsidRPr="009C02B2" w:rsidDel="009C02B2">
          <w:rPr>
            <w:rFonts w:ascii="Calibri" w:eastAsia="Times New Roman" w:hAnsi="Calibri" w:cs="Calibri"/>
            <w:b/>
            <w:color w:val="000000"/>
            <w:lang w:eastAsia="en-GB"/>
            <w:rPrChange w:id="1053" w:author="Tank Green" w:date="2018-03-28T10:52:00Z">
              <w:rPr>
                <w:rFonts w:ascii="Calibri" w:eastAsia="Times New Roman" w:hAnsi="Calibri" w:cs="Calibri"/>
                <w:color w:val="000000"/>
                <w:lang w:eastAsia="en-GB"/>
              </w:rPr>
            </w:rPrChange>
          </w:rPr>
          <w:delText>C</w:delText>
        </w:r>
      </w:del>
      <w:commentRangeEnd w:id="1046"/>
      <w:r w:rsidR="009C02B2">
        <w:rPr>
          <w:rStyle w:val="CommentReference"/>
        </w:rPr>
        <w:commentReference w:id="1046"/>
      </w:r>
      <w:commentRangeEnd w:id="1047"/>
      <w:r w:rsidR="007A5507">
        <w:rPr>
          <w:rStyle w:val="CommentReference"/>
        </w:rPr>
        <w:commentReference w:id="1047"/>
      </w:r>
    </w:p>
    <w:p w14:paraId="7F7F910C" w14:textId="77777777" w:rsidR="00D25B9B" w:rsidRDefault="00D25B9B" w:rsidP="00BF53F2">
      <w:pPr>
        <w:spacing w:after="0" w:line="240" w:lineRule="auto"/>
        <w:jc w:val="both"/>
        <w:rPr>
          <w:rFonts w:ascii="Calibri" w:eastAsia="Times New Roman" w:hAnsi="Calibri" w:cs="Calibri"/>
          <w:color w:val="000000"/>
          <w:lang w:eastAsia="en-GB"/>
        </w:rPr>
      </w:pPr>
    </w:p>
    <w:p w14:paraId="5BEC888C" w14:textId="3656996D" w:rsidR="008771E9" w:rsidRDefault="00495E07"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detect the NN sensors, we created a distance matrix between all sensors in the network and extract</w:t>
      </w:r>
      <w:ins w:id="1054" w:author="Tank Green" w:date="2018-03-28T10:54:00Z">
        <w:r w:rsidR="00D07B8D">
          <w:rPr>
            <w:rFonts w:ascii="Calibri" w:eastAsia="Times New Roman" w:hAnsi="Calibri" w:cs="Calibri"/>
            <w:color w:val="000000"/>
            <w:lang w:eastAsia="en-GB"/>
          </w:rPr>
          <w:t>ed</w:t>
        </w:r>
      </w:ins>
      <w:r>
        <w:rPr>
          <w:rFonts w:ascii="Calibri" w:eastAsia="Times New Roman" w:hAnsi="Calibri" w:cs="Calibri"/>
          <w:color w:val="000000"/>
          <w:lang w:eastAsia="en-GB"/>
        </w:rPr>
        <w:t xml:space="preserve"> all pairs that are wi</w:t>
      </w:r>
      <w:r w:rsidR="00560E4E">
        <w:rPr>
          <w:rFonts w:ascii="Calibri" w:eastAsia="Times New Roman" w:hAnsi="Calibri" w:cs="Calibri"/>
          <w:color w:val="000000"/>
          <w:lang w:eastAsia="en-GB"/>
        </w:rPr>
        <w:t xml:space="preserve">thin a distance of 40m or less, obtaining </w:t>
      </w:r>
      <w:commentRangeStart w:id="1055"/>
      <w:commentRangeStart w:id="1056"/>
      <w:r w:rsidR="00560E4E">
        <w:rPr>
          <w:rFonts w:ascii="Calibri" w:eastAsia="Times New Roman" w:hAnsi="Calibri" w:cs="Calibri"/>
          <w:color w:val="000000"/>
          <w:lang w:eastAsia="en-GB"/>
        </w:rPr>
        <w:t>26</w:t>
      </w:r>
      <w:r w:rsidR="008771E9">
        <w:rPr>
          <w:rFonts w:ascii="Calibri" w:eastAsia="Times New Roman" w:hAnsi="Calibri" w:cs="Calibri"/>
          <w:color w:val="000000"/>
          <w:lang w:eastAsia="en-GB"/>
        </w:rPr>
        <w:t>4</w:t>
      </w:r>
      <w:r w:rsidR="00560E4E">
        <w:rPr>
          <w:rFonts w:ascii="Calibri" w:eastAsia="Times New Roman" w:hAnsi="Calibri" w:cs="Calibri"/>
          <w:color w:val="000000"/>
          <w:lang w:eastAsia="en-GB"/>
        </w:rPr>
        <w:t xml:space="preserve"> pairs</w:t>
      </w:r>
      <w:commentRangeEnd w:id="1055"/>
      <w:r w:rsidR="00D07B8D">
        <w:rPr>
          <w:rStyle w:val="CommentReference"/>
        </w:rPr>
        <w:commentReference w:id="1055"/>
      </w:r>
      <w:commentRangeEnd w:id="1056"/>
      <w:r w:rsidR="007A5507">
        <w:rPr>
          <w:rStyle w:val="CommentReference"/>
        </w:rPr>
        <w:commentReference w:id="1056"/>
      </w:r>
      <w:r w:rsidR="00560E4E">
        <w:rPr>
          <w:rFonts w:ascii="Calibri" w:eastAsia="Times New Roman" w:hAnsi="Calibri" w:cs="Calibri"/>
          <w:color w:val="000000"/>
          <w:lang w:eastAsia="en-GB"/>
        </w:rPr>
        <w:t>.</w:t>
      </w:r>
      <w:r w:rsidR="00DD4E49">
        <w:rPr>
          <w:rFonts w:ascii="Calibri" w:eastAsia="Times New Roman" w:hAnsi="Calibri" w:cs="Calibri"/>
          <w:color w:val="000000"/>
          <w:lang w:eastAsia="en-GB"/>
        </w:rPr>
        <w:t xml:space="preserve"> </w:t>
      </w:r>
      <w:del w:id="1057" w:author="Tank Green" w:date="2018-03-28T10:56:00Z">
        <w:r w:rsidR="00DD4E49" w:rsidDel="008D792C">
          <w:rPr>
            <w:rFonts w:ascii="Calibri" w:eastAsia="Times New Roman" w:hAnsi="Calibri" w:cs="Calibri"/>
            <w:color w:val="000000"/>
            <w:lang w:eastAsia="en-GB"/>
          </w:rPr>
          <w:delText>Over these, we</w:delText>
        </w:r>
      </w:del>
      <w:ins w:id="1058" w:author="Tank Green" w:date="2018-03-28T10:56:00Z">
        <w:r w:rsidR="008D792C">
          <w:rPr>
            <w:rFonts w:ascii="Calibri" w:eastAsia="Times New Roman" w:hAnsi="Calibri" w:cs="Calibri"/>
            <w:color w:val="000000"/>
            <w:lang w:eastAsia="en-GB"/>
          </w:rPr>
          <w:t>We</w:t>
        </w:r>
      </w:ins>
      <w:r w:rsidR="00DD4E49">
        <w:rPr>
          <w:rFonts w:ascii="Calibri" w:eastAsia="Times New Roman" w:hAnsi="Calibri" w:cs="Calibri"/>
          <w:color w:val="000000"/>
          <w:lang w:eastAsia="en-GB"/>
        </w:rPr>
        <w:t xml:space="preserve"> performed a correlation analysis by pairs to investigate if the FF signal from both sensors followed the same pattern or not.</w:t>
      </w:r>
      <w:r w:rsidR="000F7513">
        <w:rPr>
          <w:rFonts w:ascii="Calibri" w:eastAsia="Times New Roman" w:hAnsi="Calibri" w:cs="Calibri"/>
          <w:color w:val="000000"/>
          <w:lang w:eastAsia="en-GB"/>
        </w:rPr>
        <w:t xml:space="preserve"> </w:t>
      </w:r>
      <w:ins w:id="1059" w:author="Tank Green" w:date="2018-03-28T10:56:00Z">
        <w:r w:rsidR="008D792C">
          <w:rPr>
            <w:rFonts w:ascii="Calibri" w:eastAsia="Times New Roman" w:hAnsi="Calibri" w:cs="Calibri"/>
            <w:color w:val="000000"/>
            <w:lang w:eastAsia="en-GB"/>
          </w:rPr>
          <w:t>To</w:t>
        </w:r>
      </w:ins>
      <w:del w:id="1060" w:author="Tank Green" w:date="2018-03-28T10:56:00Z">
        <w:r w:rsidR="000F7513" w:rsidDel="008D792C">
          <w:rPr>
            <w:rFonts w:ascii="Calibri" w:eastAsia="Times New Roman" w:hAnsi="Calibri" w:cs="Calibri"/>
            <w:color w:val="000000"/>
            <w:lang w:eastAsia="en-GB"/>
          </w:rPr>
          <w:delText>In</w:delText>
        </w:r>
      </w:del>
      <w:r w:rsidR="000F7513">
        <w:rPr>
          <w:rFonts w:ascii="Calibri" w:eastAsia="Times New Roman" w:hAnsi="Calibri" w:cs="Calibri"/>
          <w:color w:val="000000"/>
          <w:lang w:eastAsia="en-GB"/>
        </w:rPr>
        <w:t xml:space="preserve"> different degrees, all pairs exhibit</w:t>
      </w:r>
      <w:ins w:id="1061" w:author="Tank Green" w:date="2018-03-28T10:56:00Z">
        <w:r w:rsidR="008D792C">
          <w:rPr>
            <w:rFonts w:ascii="Calibri" w:eastAsia="Times New Roman" w:hAnsi="Calibri" w:cs="Calibri"/>
            <w:color w:val="000000"/>
            <w:lang w:eastAsia="en-GB"/>
          </w:rPr>
          <w:t>ed</w:t>
        </w:r>
      </w:ins>
      <w:r w:rsidR="000F7513">
        <w:rPr>
          <w:rFonts w:ascii="Calibri" w:eastAsia="Times New Roman" w:hAnsi="Calibri" w:cs="Calibri"/>
          <w:color w:val="000000"/>
          <w:lang w:eastAsia="en-GB"/>
        </w:rPr>
        <w:t xml:space="preserve"> a positive correlation. </w:t>
      </w:r>
      <w:del w:id="1062" w:author="Tank Green" w:date="2018-03-28T10:56:00Z">
        <w:r w:rsidR="000F7513" w:rsidDel="008D792C">
          <w:rPr>
            <w:rFonts w:ascii="Calibri" w:eastAsia="Times New Roman" w:hAnsi="Calibri" w:cs="Calibri"/>
            <w:color w:val="000000"/>
            <w:lang w:eastAsia="en-GB"/>
          </w:rPr>
          <w:delText xml:space="preserve"> </w:delText>
        </w:r>
      </w:del>
      <w:r w:rsidR="000F7513">
        <w:rPr>
          <w:rFonts w:ascii="Calibri" w:eastAsia="Times New Roman" w:hAnsi="Calibri" w:cs="Calibri"/>
          <w:color w:val="000000"/>
          <w:lang w:eastAsia="en-GB"/>
        </w:rPr>
        <w:t>It is important to not</w:t>
      </w:r>
      <w:del w:id="1063" w:author="Tank Green" w:date="2018-03-28T10:57:00Z">
        <w:r w:rsidR="000F7513" w:rsidDel="008D792C">
          <w:rPr>
            <w:rFonts w:ascii="Calibri" w:eastAsia="Times New Roman" w:hAnsi="Calibri" w:cs="Calibri"/>
            <w:color w:val="000000"/>
            <w:lang w:eastAsia="en-GB"/>
          </w:rPr>
          <w:delText>ic</w:delText>
        </w:r>
      </w:del>
      <w:r w:rsidR="000F7513">
        <w:rPr>
          <w:rFonts w:ascii="Calibri" w:eastAsia="Times New Roman" w:hAnsi="Calibri" w:cs="Calibri"/>
          <w:color w:val="000000"/>
          <w:lang w:eastAsia="en-GB"/>
        </w:rPr>
        <w:t xml:space="preserve">e that this correlation is only in terms of the signal, not in terms of the nominal value at each point in time. </w:t>
      </w:r>
    </w:p>
    <w:p w14:paraId="1C3F4132" w14:textId="77777777" w:rsidR="000F7513" w:rsidRDefault="000F7513" w:rsidP="00BF53F2">
      <w:pPr>
        <w:spacing w:after="0" w:line="240" w:lineRule="auto"/>
        <w:jc w:val="both"/>
        <w:rPr>
          <w:rFonts w:ascii="Calibri" w:eastAsia="Times New Roman" w:hAnsi="Calibri" w:cs="Calibri"/>
          <w:color w:val="000000"/>
          <w:lang w:eastAsia="en-GB"/>
        </w:rPr>
      </w:pPr>
    </w:p>
    <w:p w14:paraId="41B4E8F1" w14:textId="77777777" w:rsidR="00D25B9B" w:rsidRDefault="00D25B9B"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create an average</w:t>
      </w:r>
      <w:r w:rsidR="00892FE2">
        <w:rPr>
          <w:rFonts w:ascii="Calibri" w:eastAsia="Times New Roman" w:hAnsi="Calibri" w:cs="Calibri"/>
          <w:color w:val="000000"/>
          <w:lang w:eastAsia="en-GB"/>
        </w:rPr>
        <w:t xml:space="preserve"> FF value</w:t>
      </w:r>
      <w:r>
        <w:rPr>
          <w:rFonts w:ascii="Calibri" w:eastAsia="Times New Roman" w:hAnsi="Calibri" w:cs="Calibri"/>
          <w:color w:val="000000"/>
          <w:lang w:eastAsia="en-GB"/>
        </w:rPr>
        <w:t xml:space="preserve"> </w:t>
      </w:r>
      <w:r w:rsidR="00892FE2">
        <w:rPr>
          <w:rFonts w:ascii="Calibri" w:eastAsia="Times New Roman" w:hAnsi="Calibri" w:cs="Calibri"/>
          <w:color w:val="000000"/>
          <w:lang w:eastAsia="en-GB"/>
        </w:rPr>
        <w:t xml:space="preserve">at each hour </w:t>
      </w:r>
      <w:r>
        <w:rPr>
          <w:rFonts w:ascii="Calibri" w:eastAsia="Times New Roman" w:hAnsi="Calibri" w:cs="Calibri"/>
          <w:color w:val="000000"/>
          <w:lang w:eastAsia="en-GB"/>
        </w:rPr>
        <w:t>for the NN sensors, we proceeded as follows:</w:t>
      </w:r>
    </w:p>
    <w:p w14:paraId="54592DDB" w14:textId="77777777" w:rsidR="00D25B9B" w:rsidRDefault="00D25B9B" w:rsidP="00BF53F2">
      <w:pPr>
        <w:spacing w:after="0" w:line="240" w:lineRule="auto"/>
        <w:jc w:val="both"/>
        <w:rPr>
          <w:rFonts w:ascii="Calibri" w:eastAsia="Times New Roman" w:hAnsi="Calibri" w:cs="Calibri"/>
          <w:color w:val="000000"/>
          <w:lang w:eastAsia="en-GB"/>
        </w:rPr>
      </w:pPr>
    </w:p>
    <w:p w14:paraId="7C410F42" w14:textId="2A3FB1DB" w:rsidR="00DB7390" w:rsidRPr="00412616" w:rsidRDefault="00D25B9B" w:rsidP="000B183B">
      <w:pPr>
        <w:pStyle w:val="ListParagraph"/>
        <w:numPr>
          <w:ilvl w:val="0"/>
          <w:numId w:val="7"/>
        </w:numPr>
        <w:spacing w:after="0" w:line="240" w:lineRule="auto"/>
        <w:jc w:val="both"/>
        <w:rPr>
          <w:rFonts w:ascii="Calibri" w:eastAsia="Times New Roman" w:hAnsi="Calibri" w:cs="Calibri"/>
          <w:color w:val="000000"/>
          <w:lang w:eastAsia="en-GB"/>
        </w:rPr>
      </w:pPr>
      <w:r w:rsidRPr="00412616">
        <w:rPr>
          <w:rFonts w:ascii="Calibri" w:eastAsia="Times New Roman" w:hAnsi="Calibri" w:cs="Calibri"/>
          <w:color w:val="000000"/>
          <w:lang w:eastAsia="en-GB"/>
        </w:rPr>
        <w:t>Case one. Both sensor</w:t>
      </w:r>
      <w:r w:rsidR="00C92C38" w:rsidRPr="00412616">
        <w:rPr>
          <w:rFonts w:ascii="Calibri" w:eastAsia="Times New Roman" w:hAnsi="Calibri" w:cs="Calibri"/>
          <w:color w:val="000000"/>
          <w:lang w:eastAsia="en-GB"/>
        </w:rPr>
        <w:t>s</w:t>
      </w:r>
      <w:r w:rsidRPr="00412616">
        <w:rPr>
          <w:rFonts w:ascii="Calibri" w:eastAsia="Times New Roman" w:hAnsi="Calibri" w:cs="Calibri"/>
          <w:color w:val="000000"/>
          <w:lang w:eastAsia="en-GB"/>
        </w:rPr>
        <w:t xml:space="preserve"> have FF counts in the same of hours.</w:t>
      </w:r>
      <w:r w:rsidR="00892FE2" w:rsidRPr="00412616">
        <w:rPr>
          <w:rFonts w:ascii="Calibri" w:eastAsia="Times New Roman" w:hAnsi="Calibri" w:cs="Calibri"/>
          <w:color w:val="000000"/>
          <w:lang w:eastAsia="en-GB"/>
        </w:rPr>
        <w:t xml:space="preserve"> The merged FF is just the mean FF at each hour from each pair. An example </w:t>
      </w:r>
      <w:r w:rsidR="00446130" w:rsidRPr="00412616">
        <w:rPr>
          <w:rFonts w:ascii="Calibri" w:eastAsia="Times New Roman" w:hAnsi="Calibri" w:cs="Calibri"/>
          <w:color w:val="000000"/>
          <w:lang w:eastAsia="en-GB"/>
        </w:rPr>
        <w:t>of these type of pairs is</w:t>
      </w:r>
      <w:r w:rsidR="00892FE2" w:rsidRPr="00412616">
        <w:rPr>
          <w:rFonts w:ascii="Calibri" w:eastAsia="Times New Roman" w:hAnsi="Calibri" w:cs="Calibri"/>
          <w:color w:val="000000"/>
          <w:lang w:eastAsia="en-GB"/>
        </w:rPr>
        <w:t xml:space="preserve"> shown in </w:t>
      </w:r>
      <w:r w:rsidR="00DB7390" w:rsidRPr="00412616">
        <w:rPr>
          <w:rFonts w:ascii="Calibri" w:eastAsia="Times New Roman" w:hAnsi="Calibri" w:cs="Calibri"/>
          <w:color w:val="000000"/>
          <w:lang w:eastAsia="en-GB"/>
        </w:rPr>
        <w:t xml:space="preserve">Figure C.1, where we can </w:t>
      </w:r>
      <w:r w:rsidR="00DB7390" w:rsidRPr="00136BD5">
        <w:rPr>
          <w:rFonts w:ascii="Calibri" w:eastAsia="Times New Roman" w:hAnsi="Calibri" w:cs="Calibri"/>
          <w:noProof/>
          <w:color w:val="000000"/>
          <w:lang w:eastAsia="en-GB"/>
        </w:rPr>
        <w:t>observe</w:t>
      </w:r>
      <w:r w:rsidR="00DB7390" w:rsidRPr="00412616">
        <w:rPr>
          <w:rFonts w:ascii="Calibri" w:eastAsia="Times New Roman" w:hAnsi="Calibri" w:cs="Calibri"/>
          <w:color w:val="000000"/>
          <w:lang w:eastAsia="en-GB"/>
        </w:rPr>
        <w:t xml:space="preserve"> how the FF signal of </w:t>
      </w:r>
      <w:r w:rsidR="00DB7390" w:rsidRPr="00136BD5">
        <w:rPr>
          <w:rFonts w:ascii="Calibri" w:eastAsia="Times New Roman" w:hAnsi="Calibri" w:cs="Calibri"/>
          <w:noProof/>
          <w:color w:val="000000"/>
          <w:lang w:eastAsia="en-GB"/>
        </w:rPr>
        <w:t>th</w:t>
      </w:r>
      <w:ins w:id="1064" w:author="Tank Green" w:date="2018-03-28T13:36:00Z">
        <w:r w:rsidR="006A238F">
          <w:rPr>
            <w:rFonts w:ascii="Calibri" w:eastAsia="Times New Roman" w:hAnsi="Calibri" w:cs="Calibri"/>
            <w:noProof/>
            <w:color w:val="000000"/>
            <w:lang w:eastAsia="en-GB"/>
          </w:rPr>
          <w:t>e</w:t>
        </w:r>
      </w:ins>
      <w:del w:id="1065" w:author="Tank Green" w:date="2018-03-28T13:36:00Z">
        <w:r w:rsidR="00136BD5" w:rsidDel="006A238F">
          <w:rPr>
            <w:rFonts w:ascii="Calibri" w:eastAsia="Times New Roman" w:hAnsi="Calibri" w:cs="Calibri"/>
            <w:noProof/>
            <w:color w:val="000000"/>
            <w:lang w:eastAsia="en-GB"/>
          </w:rPr>
          <w:delText>at</w:delText>
        </w:r>
      </w:del>
      <w:r w:rsidR="00DB7390" w:rsidRPr="00136BD5">
        <w:rPr>
          <w:rFonts w:ascii="Calibri" w:eastAsia="Times New Roman" w:hAnsi="Calibri" w:cs="Calibri"/>
          <w:noProof/>
          <w:color w:val="000000"/>
          <w:lang w:eastAsia="en-GB"/>
        </w:rPr>
        <w:t xml:space="preserve"> two sensor</w:t>
      </w:r>
      <w:ins w:id="1066" w:author="Tank Green" w:date="2018-03-28T13:36:00Z">
        <w:r w:rsidR="006A238F">
          <w:rPr>
            <w:rFonts w:ascii="Calibri" w:eastAsia="Times New Roman" w:hAnsi="Calibri" w:cs="Calibri"/>
            <w:noProof/>
            <w:color w:val="000000"/>
            <w:lang w:eastAsia="en-GB"/>
          </w:rPr>
          <w:t>s</w:t>
        </w:r>
      </w:ins>
      <w:r w:rsidR="00DB7390" w:rsidRPr="00412616">
        <w:rPr>
          <w:rFonts w:ascii="Calibri" w:eastAsia="Times New Roman" w:hAnsi="Calibri" w:cs="Calibri"/>
          <w:color w:val="000000"/>
          <w:lang w:eastAsia="en-GB"/>
        </w:rPr>
        <w:t xml:space="preserve"> is practically the same hour by hour </w:t>
      </w:r>
      <w:r w:rsidR="00412616" w:rsidRPr="00412616">
        <w:rPr>
          <w:rFonts w:ascii="Calibri" w:eastAsia="Times New Roman" w:hAnsi="Calibri" w:cs="Calibri"/>
          <w:color w:val="000000"/>
          <w:lang w:eastAsia="en-GB"/>
        </w:rPr>
        <w:t xml:space="preserve">both </w:t>
      </w:r>
      <w:r w:rsidR="00DB7390" w:rsidRPr="00412616">
        <w:rPr>
          <w:rFonts w:ascii="Calibri" w:eastAsia="Times New Roman" w:hAnsi="Calibri" w:cs="Calibri"/>
          <w:color w:val="000000"/>
          <w:lang w:eastAsia="en-GB"/>
        </w:rPr>
        <w:t>in shape an</w:t>
      </w:r>
      <w:r w:rsidR="00412616" w:rsidRPr="00412616">
        <w:rPr>
          <w:rFonts w:ascii="Calibri" w:eastAsia="Times New Roman" w:hAnsi="Calibri" w:cs="Calibri"/>
          <w:color w:val="000000"/>
          <w:lang w:eastAsia="en-GB"/>
        </w:rPr>
        <w:t>d</w:t>
      </w:r>
      <w:r w:rsidR="00DB7390" w:rsidRPr="00412616">
        <w:rPr>
          <w:rFonts w:ascii="Calibri" w:eastAsia="Times New Roman" w:hAnsi="Calibri" w:cs="Calibri"/>
          <w:color w:val="000000"/>
          <w:lang w:eastAsia="en-GB"/>
        </w:rPr>
        <w:t xml:space="preserve"> value. </w:t>
      </w:r>
    </w:p>
    <w:p w14:paraId="047843AE" w14:textId="77777777" w:rsidR="008D792C" w:rsidRDefault="00DB7390">
      <w:pPr>
        <w:pStyle w:val="ListParagraph"/>
        <w:keepNext/>
        <w:spacing w:after="0" w:line="240" w:lineRule="auto"/>
        <w:jc w:val="center"/>
        <w:rPr>
          <w:ins w:id="1067" w:author="Tank Green" w:date="2018-03-28T10:58:00Z"/>
        </w:rPr>
        <w:pPrChange w:id="1068" w:author="Tank Green" w:date="2018-03-28T10:58:00Z">
          <w:pPr>
            <w:pStyle w:val="ListParagraph"/>
            <w:spacing w:after="0" w:line="240" w:lineRule="auto"/>
            <w:jc w:val="center"/>
          </w:pPr>
        </w:pPrChange>
      </w:pPr>
      <w:r w:rsidRPr="00DB7390">
        <w:rPr>
          <w:rFonts w:ascii="Calibri" w:eastAsia="Times New Roman" w:hAnsi="Calibri" w:cs="Calibri"/>
          <w:noProof/>
          <w:color w:val="000000"/>
          <w:lang w:eastAsia="en-GB"/>
        </w:rPr>
        <w:drawing>
          <wp:inline distT="0" distB="0" distL="0" distR="0" wp14:anchorId="4A2DADFE" wp14:editId="5578B3D4">
            <wp:extent cx="5341854" cy="2743200"/>
            <wp:effectExtent l="0" t="0" r="0" b="0"/>
            <wp:docPr id="14" name="Picture 14" descr="C:\2017\ldc\indicator\oneHour\9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971-219.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167" t="5484" r="7683" b="1584"/>
                    <a:stretch/>
                  </pic:blipFill>
                  <pic:spPr bwMode="auto">
                    <a:xfrm>
                      <a:off x="0" y="0"/>
                      <a:ext cx="5341854"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66F35BF9" w14:textId="6896E151" w:rsidR="00FC2454" w:rsidRDefault="008D792C">
      <w:pPr>
        <w:pStyle w:val="Caption"/>
        <w:jc w:val="center"/>
        <w:rPr>
          <w:rFonts w:ascii="Calibri" w:eastAsia="Times New Roman" w:hAnsi="Calibri" w:cs="Calibri"/>
          <w:color w:val="000000"/>
          <w:lang w:eastAsia="en-GB"/>
        </w:rPr>
        <w:pPrChange w:id="1069" w:author="Tank Green" w:date="2018-03-28T10:58:00Z">
          <w:pPr>
            <w:pStyle w:val="ListParagraph"/>
            <w:spacing w:after="0" w:line="240" w:lineRule="auto"/>
            <w:jc w:val="center"/>
          </w:pPr>
        </w:pPrChange>
      </w:pPr>
      <w:ins w:id="1070" w:author="Tank Green" w:date="2018-03-28T10:58:00Z">
        <w:r>
          <w:t xml:space="preserve">Figure C - </w:t>
        </w:r>
        <w:r>
          <w:fldChar w:fldCharType="begin"/>
        </w:r>
        <w:r>
          <w:instrText xml:space="preserve"> SEQ Figure_C_- \* ARABIC </w:instrText>
        </w:r>
      </w:ins>
      <w:r>
        <w:fldChar w:fldCharType="separate"/>
      </w:r>
      <w:ins w:id="1071" w:author="Tank Green" w:date="2018-03-28T11:10:00Z">
        <w:r w:rsidR="008F0C9E">
          <w:rPr>
            <w:noProof/>
          </w:rPr>
          <w:t>1</w:t>
        </w:r>
      </w:ins>
      <w:ins w:id="1072" w:author="Tank Green" w:date="2018-03-28T10:58:00Z">
        <w:r>
          <w:fldChar w:fldCharType="end"/>
        </w:r>
        <w:r>
          <w:t xml:space="preserve">. </w:t>
        </w:r>
        <w:r w:rsidRPr="00922278">
          <w:t>FF signals for two sensors (blue and red lines) at King Edward St, Hull, which are 30m apart. This street is a pedestrian one, and the “Bell shape” obtained</w:t>
        </w:r>
      </w:ins>
      <w:ins w:id="1073" w:author="Tank Green" w:date="2018-03-28T13:36:00Z">
        <w:r w:rsidR="006A238F">
          <w:t>,</w:t>
        </w:r>
      </w:ins>
      <w:ins w:id="1074" w:author="Tank Green" w:date="2018-03-28T10:58:00Z">
        <w:r w:rsidRPr="00922278">
          <w:t xml:space="preserve"> is a typical</w:t>
        </w:r>
        <w:r>
          <w:t xml:space="preserve"> signature of this street type.</w:t>
        </w:r>
      </w:ins>
    </w:p>
    <w:p w14:paraId="211C492F" w14:textId="1E0D6890" w:rsidR="00DB7390" w:rsidDel="008D792C" w:rsidRDefault="00DB7390" w:rsidP="00FC2454">
      <w:pPr>
        <w:pStyle w:val="ListParagraph"/>
        <w:spacing w:after="0" w:line="240" w:lineRule="auto"/>
        <w:jc w:val="both"/>
        <w:rPr>
          <w:del w:id="1075" w:author="Tank Green" w:date="2018-03-28T10:58:00Z"/>
          <w:rFonts w:ascii="Calibri" w:eastAsia="Times New Roman" w:hAnsi="Calibri" w:cs="Calibri"/>
          <w:color w:val="000000"/>
          <w:lang w:eastAsia="en-GB"/>
        </w:rPr>
      </w:pPr>
      <w:del w:id="1076" w:author="Tank Green" w:date="2018-03-28T10:58:00Z">
        <w:r w:rsidDel="008D792C">
          <w:rPr>
            <w:rFonts w:ascii="Calibri" w:eastAsia="Times New Roman" w:hAnsi="Calibri" w:cs="Calibri"/>
            <w:color w:val="000000"/>
            <w:lang w:eastAsia="en-GB"/>
          </w:rPr>
          <w:delText xml:space="preserve">Figure C1. FF signals for two </w:delText>
        </w:r>
        <w:r w:rsidRPr="00136BD5" w:rsidDel="008D792C">
          <w:rPr>
            <w:rFonts w:ascii="Calibri" w:eastAsia="Times New Roman" w:hAnsi="Calibri" w:cs="Calibri"/>
            <w:noProof/>
            <w:color w:val="000000"/>
            <w:lang w:eastAsia="en-GB"/>
          </w:rPr>
          <w:delText>sensor</w:delText>
        </w:r>
        <w:r w:rsidR="00136BD5" w:rsidDel="008D792C">
          <w:rPr>
            <w:rFonts w:ascii="Calibri" w:eastAsia="Times New Roman" w:hAnsi="Calibri" w:cs="Calibri"/>
            <w:noProof/>
            <w:color w:val="000000"/>
            <w:lang w:eastAsia="en-GB"/>
          </w:rPr>
          <w:delText>s</w:delText>
        </w:r>
        <w:r w:rsidDel="008D792C">
          <w:rPr>
            <w:rFonts w:ascii="Calibri" w:eastAsia="Times New Roman" w:hAnsi="Calibri" w:cs="Calibri"/>
            <w:color w:val="000000"/>
            <w:lang w:eastAsia="en-GB"/>
          </w:rPr>
          <w:delText xml:space="preserve"> (blue and red lines) at King Edward St, Hull, </w:delText>
        </w:r>
      </w:del>
      <w:del w:id="1077" w:author="Tank Green" w:date="2018-03-28T10:57:00Z">
        <w:r w:rsidDel="008D792C">
          <w:rPr>
            <w:rFonts w:ascii="Calibri" w:eastAsia="Times New Roman" w:hAnsi="Calibri" w:cs="Calibri"/>
            <w:color w:val="000000"/>
            <w:lang w:eastAsia="en-GB"/>
          </w:rPr>
          <w:delText xml:space="preserve">separate it by </w:delText>
        </w:r>
      </w:del>
      <w:del w:id="1078" w:author="Tank Green" w:date="2018-03-28T10:58:00Z">
        <w:r w:rsidDel="008D792C">
          <w:rPr>
            <w:rFonts w:ascii="Calibri" w:eastAsia="Times New Roman" w:hAnsi="Calibri" w:cs="Calibri"/>
            <w:color w:val="000000"/>
            <w:lang w:eastAsia="en-GB"/>
          </w:rPr>
          <w:delText xml:space="preserve">30m. This street is a pedestrian one, and the “Bell shape” obtained is a typical signature of this. The black line is the merged signal.   </w:delText>
        </w:r>
      </w:del>
    </w:p>
    <w:p w14:paraId="55304EDD" w14:textId="037110B1" w:rsidR="00D25B9B" w:rsidDel="008D792C" w:rsidRDefault="00D25B9B" w:rsidP="00D25B9B">
      <w:pPr>
        <w:pStyle w:val="ListParagraph"/>
        <w:spacing w:after="0" w:line="240" w:lineRule="auto"/>
        <w:jc w:val="both"/>
        <w:rPr>
          <w:del w:id="1079" w:author="Tank Green" w:date="2018-03-28T10:58:00Z"/>
          <w:rFonts w:ascii="Calibri" w:eastAsia="Times New Roman" w:hAnsi="Calibri" w:cs="Calibri"/>
          <w:color w:val="000000"/>
          <w:lang w:eastAsia="en-GB"/>
        </w:rPr>
      </w:pPr>
    </w:p>
    <w:p w14:paraId="394E565E" w14:textId="329C56B8" w:rsidR="00D25B9B" w:rsidRDefault="00337469" w:rsidP="00D25B9B">
      <w:pPr>
        <w:pStyle w:val="ListParagraph"/>
        <w:numPr>
          <w:ilvl w:val="0"/>
          <w:numId w:val="7"/>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Case two. B</w:t>
      </w:r>
      <w:r w:rsidR="00C92C38">
        <w:rPr>
          <w:rFonts w:ascii="Calibri" w:eastAsia="Times New Roman" w:hAnsi="Calibri" w:cs="Calibri"/>
          <w:color w:val="000000"/>
          <w:lang w:eastAsia="en-GB"/>
        </w:rPr>
        <w:t xml:space="preserve">oth sensors </w:t>
      </w:r>
      <w:del w:id="1080" w:author="Tank Green" w:date="2018-03-28T10:59:00Z">
        <w:r w:rsidR="00C92C38" w:rsidRPr="00136BD5" w:rsidDel="00AE3356">
          <w:rPr>
            <w:rFonts w:ascii="Calibri" w:eastAsia="Times New Roman" w:hAnsi="Calibri" w:cs="Calibri"/>
            <w:noProof/>
            <w:color w:val="000000"/>
            <w:lang w:eastAsia="en-GB"/>
          </w:rPr>
          <w:delText>don’t</w:delText>
        </w:r>
        <w:r w:rsidR="00C92C38" w:rsidDel="00AE3356">
          <w:rPr>
            <w:rFonts w:ascii="Calibri" w:eastAsia="Times New Roman" w:hAnsi="Calibri" w:cs="Calibri"/>
            <w:color w:val="000000"/>
            <w:lang w:eastAsia="en-GB"/>
          </w:rPr>
          <w:delText xml:space="preserve"> have</w:delText>
        </w:r>
      </w:del>
      <w:ins w:id="1081" w:author="Tank Green" w:date="2018-03-28T10:59:00Z">
        <w:r w:rsidR="00AE3356">
          <w:rPr>
            <w:rFonts w:ascii="Calibri" w:eastAsia="Times New Roman" w:hAnsi="Calibri" w:cs="Calibri"/>
            <w:noProof/>
            <w:color w:val="000000"/>
            <w:lang w:eastAsia="en-GB"/>
          </w:rPr>
          <w:t>are missing</w:t>
        </w:r>
      </w:ins>
      <w:r w:rsidR="00C92C38">
        <w:rPr>
          <w:rFonts w:ascii="Calibri" w:eastAsia="Times New Roman" w:hAnsi="Calibri" w:cs="Calibri"/>
          <w:color w:val="000000"/>
          <w:lang w:eastAsia="en-GB"/>
        </w:rPr>
        <w:t xml:space="preserve"> FF counts in the same hours. In this case, we only average</w:t>
      </w:r>
      <w:ins w:id="1082" w:author="Tank Green" w:date="2018-03-28T10:59:00Z">
        <w:r w:rsidR="00AE3356">
          <w:rPr>
            <w:rFonts w:ascii="Calibri" w:eastAsia="Times New Roman" w:hAnsi="Calibri" w:cs="Calibri"/>
            <w:color w:val="000000"/>
            <w:lang w:eastAsia="en-GB"/>
          </w:rPr>
          <w:t>d</w:t>
        </w:r>
      </w:ins>
      <w:r w:rsidR="00C92C38">
        <w:rPr>
          <w:rFonts w:ascii="Calibri" w:eastAsia="Times New Roman" w:hAnsi="Calibri" w:cs="Calibri"/>
          <w:color w:val="000000"/>
          <w:lang w:eastAsia="en-GB"/>
        </w:rPr>
        <w:t xml:space="preserve"> between common hours and the rest of the hours </w:t>
      </w:r>
      <w:del w:id="1083" w:author="Tank Green" w:date="2018-03-28T10:59:00Z">
        <w:r w:rsidR="00C92C38" w:rsidDel="00AE3356">
          <w:rPr>
            <w:rFonts w:ascii="Calibri" w:eastAsia="Times New Roman" w:hAnsi="Calibri" w:cs="Calibri"/>
            <w:color w:val="000000"/>
            <w:lang w:eastAsia="en-GB"/>
          </w:rPr>
          <w:delText xml:space="preserve">are </w:delText>
        </w:r>
      </w:del>
      <w:ins w:id="1084" w:author="Tank Green" w:date="2018-03-28T10:59:00Z">
        <w:r w:rsidR="00AE3356">
          <w:rPr>
            <w:rFonts w:ascii="Calibri" w:eastAsia="Times New Roman" w:hAnsi="Calibri" w:cs="Calibri"/>
            <w:color w:val="000000"/>
            <w:lang w:eastAsia="en-GB"/>
          </w:rPr>
          <w:t xml:space="preserve">were </w:t>
        </w:r>
      </w:ins>
      <w:r w:rsidR="00C92C38">
        <w:rPr>
          <w:rFonts w:ascii="Calibri" w:eastAsia="Times New Roman" w:hAnsi="Calibri" w:cs="Calibri"/>
          <w:color w:val="000000"/>
          <w:lang w:eastAsia="en-GB"/>
        </w:rPr>
        <w:t xml:space="preserve">left out of the </w:t>
      </w:r>
      <w:r w:rsidR="00C92C38" w:rsidRPr="00136BD5">
        <w:rPr>
          <w:rFonts w:ascii="Calibri" w:eastAsia="Times New Roman" w:hAnsi="Calibri" w:cs="Calibri"/>
          <w:noProof/>
          <w:color w:val="000000"/>
          <w:lang w:eastAsia="en-GB"/>
        </w:rPr>
        <w:t>merg</w:t>
      </w:r>
      <w:r w:rsidR="00136BD5">
        <w:rPr>
          <w:rFonts w:ascii="Calibri" w:eastAsia="Times New Roman" w:hAnsi="Calibri" w:cs="Calibri"/>
          <w:noProof/>
          <w:color w:val="000000"/>
          <w:lang w:eastAsia="en-GB"/>
        </w:rPr>
        <w:t>ing</w:t>
      </w:r>
      <w:r w:rsidR="00C92C38">
        <w:rPr>
          <w:rFonts w:ascii="Calibri" w:eastAsia="Times New Roman" w:hAnsi="Calibri" w:cs="Calibri"/>
          <w:color w:val="000000"/>
          <w:lang w:eastAsia="en-GB"/>
        </w:rPr>
        <w:t xml:space="preserve"> process. For example, sensors</w:t>
      </w:r>
      <w:r w:rsidR="009F4C05">
        <w:rPr>
          <w:rFonts w:ascii="Calibri" w:eastAsia="Times New Roman" w:hAnsi="Calibri" w:cs="Calibri"/>
          <w:color w:val="000000"/>
          <w:lang w:eastAsia="en-GB"/>
        </w:rPr>
        <w:t xml:space="preserve"> 200 and 473, both at the Ridings </w:t>
      </w:r>
      <w:del w:id="1085" w:author="Tank Green" w:date="2018-03-28T10:59:00Z">
        <w:r w:rsidR="009F4C05" w:rsidDel="00CB3A97">
          <w:rPr>
            <w:rFonts w:ascii="Calibri" w:eastAsia="Times New Roman" w:hAnsi="Calibri" w:cs="Calibri"/>
            <w:color w:val="000000"/>
            <w:lang w:eastAsia="en-GB"/>
          </w:rPr>
          <w:delText xml:space="preserve">shopping </w:delText>
        </w:r>
      </w:del>
      <w:ins w:id="1086" w:author="Tank Green" w:date="2018-03-28T10:59:00Z">
        <w:r w:rsidR="00CB3A97">
          <w:rPr>
            <w:rFonts w:ascii="Calibri" w:eastAsia="Times New Roman" w:hAnsi="Calibri" w:cs="Calibri"/>
            <w:color w:val="000000"/>
            <w:lang w:eastAsia="en-GB"/>
          </w:rPr>
          <w:t xml:space="preserve">Shopping </w:t>
        </w:r>
      </w:ins>
      <w:r w:rsidR="009F4C05">
        <w:rPr>
          <w:rFonts w:ascii="Calibri" w:eastAsia="Times New Roman" w:hAnsi="Calibri" w:cs="Calibri"/>
          <w:color w:val="000000"/>
          <w:lang w:eastAsia="en-GB"/>
        </w:rPr>
        <w:t xml:space="preserve">Centre (Wakefield) </w:t>
      </w:r>
      <w:r w:rsidR="00133654">
        <w:rPr>
          <w:rFonts w:ascii="Calibri" w:eastAsia="Times New Roman" w:hAnsi="Calibri" w:cs="Calibri"/>
          <w:color w:val="000000"/>
          <w:lang w:eastAsia="en-GB"/>
        </w:rPr>
        <w:t>and separated by 20m</w:t>
      </w:r>
      <w:ins w:id="1087" w:author="Tank Green" w:date="2018-03-28T11:00:00Z">
        <w:r w:rsidR="00CB3A97">
          <w:rPr>
            <w:rFonts w:ascii="Calibri" w:eastAsia="Times New Roman" w:hAnsi="Calibri" w:cs="Calibri"/>
            <w:color w:val="000000"/>
            <w:lang w:eastAsia="en-GB"/>
          </w:rPr>
          <w:t>,</w:t>
        </w:r>
      </w:ins>
      <w:del w:id="1088" w:author="Tank Green" w:date="2018-03-28T11:00:00Z">
        <w:r w:rsidR="00133654" w:rsidDel="00CB3A97">
          <w:rPr>
            <w:rFonts w:ascii="Calibri" w:eastAsia="Times New Roman" w:hAnsi="Calibri" w:cs="Calibri"/>
            <w:color w:val="000000"/>
            <w:lang w:eastAsia="en-GB"/>
          </w:rPr>
          <w:delText xml:space="preserve"> </w:delText>
        </w:r>
        <w:r w:rsidR="009F4C05" w:rsidDel="00CB3A97">
          <w:rPr>
            <w:rFonts w:ascii="Calibri" w:eastAsia="Times New Roman" w:hAnsi="Calibri" w:cs="Calibri"/>
            <w:color w:val="000000"/>
            <w:lang w:eastAsia="en-GB"/>
          </w:rPr>
          <w:delText>only</w:delText>
        </w:r>
      </w:del>
      <w:r w:rsidR="009F4C05">
        <w:rPr>
          <w:rFonts w:ascii="Calibri" w:eastAsia="Times New Roman" w:hAnsi="Calibri" w:cs="Calibri"/>
          <w:color w:val="000000"/>
          <w:lang w:eastAsia="en-GB"/>
        </w:rPr>
        <w:t xml:space="preserve"> </w:t>
      </w:r>
      <w:ins w:id="1089" w:author="Tank Green" w:date="2018-03-28T11:00:00Z">
        <w:r w:rsidR="00CB3A97">
          <w:rPr>
            <w:rFonts w:ascii="Calibri" w:eastAsia="Times New Roman" w:hAnsi="Calibri" w:cs="Calibri"/>
            <w:color w:val="000000"/>
            <w:lang w:eastAsia="en-GB"/>
          </w:rPr>
          <w:t xml:space="preserve">only have common counts for the hours of 08.00-19.00, </w:t>
        </w:r>
      </w:ins>
      <w:del w:id="1090" w:author="Tank Green" w:date="2018-03-28T11:01:00Z">
        <w:r w:rsidR="009F4C05" w:rsidDel="00CB3A97">
          <w:rPr>
            <w:rFonts w:ascii="Calibri" w:eastAsia="Times New Roman" w:hAnsi="Calibri" w:cs="Calibri"/>
            <w:color w:val="000000"/>
            <w:lang w:eastAsia="en-GB"/>
          </w:rPr>
          <w:delText xml:space="preserve">have </w:delText>
        </w:r>
        <w:r w:rsidR="009F4C05" w:rsidRPr="00136BD5" w:rsidDel="00CB3A97">
          <w:rPr>
            <w:rFonts w:ascii="Calibri" w:eastAsia="Times New Roman" w:hAnsi="Calibri" w:cs="Calibri"/>
            <w:noProof/>
            <w:color w:val="000000"/>
            <w:lang w:eastAsia="en-GB"/>
          </w:rPr>
          <w:delText>count</w:delText>
        </w:r>
        <w:r w:rsidR="00136BD5" w:rsidDel="00CB3A97">
          <w:rPr>
            <w:rFonts w:ascii="Calibri" w:eastAsia="Times New Roman" w:hAnsi="Calibri" w:cs="Calibri"/>
            <w:noProof/>
            <w:color w:val="000000"/>
            <w:lang w:eastAsia="en-GB"/>
          </w:rPr>
          <w:delText>ed</w:delText>
        </w:r>
        <w:r w:rsidR="009F4C05" w:rsidDel="00CB3A97">
          <w:rPr>
            <w:rFonts w:ascii="Calibri" w:eastAsia="Times New Roman" w:hAnsi="Calibri" w:cs="Calibri"/>
            <w:color w:val="000000"/>
            <w:lang w:eastAsia="en-GB"/>
          </w:rPr>
          <w:delText xml:space="preserve"> in common from 8 to 19 hours, </w:delText>
        </w:r>
      </w:del>
      <w:r w:rsidR="009F4C05">
        <w:rPr>
          <w:rFonts w:ascii="Calibri" w:eastAsia="Times New Roman" w:hAnsi="Calibri" w:cs="Calibri"/>
          <w:color w:val="000000"/>
          <w:lang w:eastAsia="en-GB"/>
        </w:rPr>
        <w:t>so</w:t>
      </w:r>
      <w:del w:id="1091" w:author="Tank Green" w:date="2018-03-28T11:01:00Z">
        <w:r w:rsidR="009F4C05" w:rsidDel="00CB3A97">
          <w:rPr>
            <w:rFonts w:ascii="Calibri" w:eastAsia="Times New Roman" w:hAnsi="Calibri" w:cs="Calibri"/>
            <w:color w:val="000000"/>
            <w:lang w:eastAsia="en-GB"/>
          </w:rPr>
          <w:delText>,</w:delText>
        </w:r>
      </w:del>
      <w:r w:rsidR="009F4C05">
        <w:rPr>
          <w:rFonts w:ascii="Calibri" w:eastAsia="Times New Roman" w:hAnsi="Calibri" w:cs="Calibri"/>
          <w:color w:val="000000"/>
          <w:lang w:eastAsia="en-GB"/>
        </w:rPr>
        <w:t xml:space="preserve"> the merged signal </w:t>
      </w:r>
      <w:del w:id="1092" w:author="Tank Green" w:date="2018-03-28T11:01:00Z">
        <w:r w:rsidR="009F4C05" w:rsidDel="00CB3A97">
          <w:rPr>
            <w:rFonts w:ascii="Calibri" w:eastAsia="Times New Roman" w:hAnsi="Calibri" w:cs="Calibri"/>
            <w:color w:val="000000"/>
            <w:lang w:eastAsia="en-GB"/>
          </w:rPr>
          <w:delText xml:space="preserve">is </w:delText>
        </w:r>
      </w:del>
      <w:del w:id="1093" w:author="Tank Green" w:date="2018-03-28T11:05:00Z">
        <w:r w:rsidR="009F4C05" w:rsidDel="00CB3A97">
          <w:rPr>
            <w:rFonts w:ascii="Calibri" w:eastAsia="Times New Roman" w:hAnsi="Calibri" w:cs="Calibri"/>
            <w:color w:val="000000"/>
            <w:lang w:eastAsia="en-GB"/>
          </w:rPr>
          <w:delText xml:space="preserve">only </w:delText>
        </w:r>
      </w:del>
      <w:del w:id="1094" w:author="Tank Green" w:date="2018-03-28T11:01:00Z">
        <w:r w:rsidR="00412616" w:rsidDel="00CB3A97">
          <w:rPr>
            <w:rFonts w:ascii="Calibri" w:eastAsia="Times New Roman" w:hAnsi="Calibri" w:cs="Calibri"/>
            <w:color w:val="000000"/>
            <w:lang w:eastAsia="en-GB"/>
          </w:rPr>
          <w:delText xml:space="preserve">for </w:delText>
        </w:r>
      </w:del>
      <w:ins w:id="1095" w:author="Tank Green" w:date="2018-03-28T11:01:00Z">
        <w:r w:rsidR="00CB3A97">
          <w:rPr>
            <w:rFonts w:ascii="Calibri" w:eastAsia="Times New Roman" w:hAnsi="Calibri" w:cs="Calibri"/>
            <w:color w:val="000000"/>
            <w:lang w:eastAsia="en-GB"/>
          </w:rPr>
          <w:t xml:space="preserve">reflects </w:t>
        </w:r>
      </w:ins>
      <w:r w:rsidR="00412616">
        <w:rPr>
          <w:rFonts w:ascii="Calibri" w:eastAsia="Times New Roman" w:hAnsi="Calibri" w:cs="Calibri"/>
          <w:color w:val="000000"/>
          <w:lang w:eastAsia="en-GB"/>
        </w:rPr>
        <w:t>these 11 hours</w:t>
      </w:r>
      <w:ins w:id="1096" w:author="Tank Green" w:date="2018-03-28T11:05:00Z">
        <w:r w:rsidR="00CB3A97">
          <w:rPr>
            <w:rFonts w:ascii="Calibri" w:eastAsia="Times New Roman" w:hAnsi="Calibri" w:cs="Calibri"/>
            <w:color w:val="000000"/>
            <w:lang w:eastAsia="en-GB"/>
          </w:rPr>
          <w:t xml:space="preserve"> only</w:t>
        </w:r>
      </w:ins>
      <w:r w:rsidR="00412616">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In this case, we delete</w:t>
      </w:r>
      <w:ins w:id="1097" w:author="Tank Green" w:date="2018-03-28T11:01:00Z">
        <w:r w:rsidR="00CB3A97">
          <w:rPr>
            <w:rFonts w:ascii="Calibri" w:eastAsia="Times New Roman" w:hAnsi="Calibri" w:cs="Calibri"/>
            <w:color w:val="000000"/>
            <w:lang w:eastAsia="en-GB"/>
          </w:rPr>
          <w:t>d</w:t>
        </w:r>
      </w:ins>
      <w:r w:rsidR="00133654">
        <w:rPr>
          <w:rFonts w:ascii="Calibri" w:eastAsia="Times New Roman" w:hAnsi="Calibri" w:cs="Calibri"/>
          <w:color w:val="000000"/>
          <w:lang w:eastAsia="en-GB"/>
        </w:rPr>
        <w:t xml:space="preserve"> the FF counts for sensor 200, kept the FF from 1 to 7 for sensor 473</w:t>
      </w:r>
      <w:ins w:id="1098" w:author="Tank Green" w:date="2018-03-28T11:06:00Z">
        <w:r w:rsidR="00CB3A97">
          <w:rPr>
            <w:rFonts w:ascii="Calibri" w:eastAsia="Times New Roman" w:hAnsi="Calibri" w:cs="Calibri"/>
            <w:color w:val="000000"/>
            <w:lang w:eastAsia="en-GB"/>
          </w:rPr>
          <w:t>,</w:t>
        </w:r>
      </w:ins>
      <w:r w:rsidR="00133654">
        <w:rPr>
          <w:rFonts w:ascii="Calibri" w:eastAsia="Times New Roman" w:hAnsi="Calibri" w:cs="Calibri"/>
          <w:color w:val="000000"/>
          <w:lang w:eastAsia="en-GB"/>
        </w:rPr>
        <w:t xml:space="preserve"> and </w:t>
      </w:r>
      <w:ins w:id="1099" w:author="Tank Green" w:date="2018-03-28T11:06:00Z">
        <w:r w:rsidR="00CB3A97">
          <w:rPr>
            <w:rFonts w:ascii="Calibri" w:eastAsia="Times New Roman" w:hAnsi="Calibri" w:cs="Calibri"/>
            <w:color w:val="000000"/>
            <w:lang w:eastAsia="en-GB"/>
          </w:rPr>
          <w:t xml:space="preserve">provided </w:t>
        </w:r>
      </w:ins>
      <w:r w:rsidR="00133654">
        <w:rPr>
          <w:rFonts w:ascii="Calibri" w:eastAsia="Times New Roman" w:hAnsi="Calibri" w:cs="Calibri"/>
          <w:color w:val="000000"/>
          <w:lang w:eastAsia="en-GB"/>
        </w:rPr>
        <w:t xml:space="preserve">the mean FF for the merged counts </w:t>
      </w:r>
      <w:ins w:id="1100" w:author="Tank Green" w:date="2018-03-28T11:06:00Z">
        <w:r w:rsidR="00CB3A97">
          <w:rPr>
            <w:rFonts w:ascii="Calibri" w:eastAsia="Times New Roman" w:hAnsi="Calibri" w:cs="Calibri"/>
            <w:color w:val="000000"/>
            <w:lang w:eastAsia="en-GB"/>
          </w:rPr>
          <w:t>with a new ‘Merged’ ID.</w:t>
        </w:r>
      </w:ins>
      <w:del w:id="1101" w:author="Tank Green" w:date="2018-03-28T11:06:00Z">
        <w:r w:rsidR="00133654" w:rsidDel="00CB3A97">
          <w:rPr>
            <w:rFonts w:ascii="Calibri" w:eastAsia="Times New Roman" w:hAnsi="Calibri" w:cs="Calibri"/>
            <w:color w:val="000000"/>
            <w:lang w:eastAsia="en-GB"/>
          </w:rPr>
          <w:delText>is provided with a new id and assigned to the Merged shop category.</w:delText>
        </w:r>
      </w:del>
    </w:p>
    <w:p w14:paraId="43681DEA" w14:textId="77777777" w:rsidR="00CB3A97" w:rsidRDefault="009F4C05">
      <w:pPr>
        <w:keepNext/>
        <w:tabs>
          <w:tab w:val="left" w:pos="270"/>
          <w:tab w:val="left" w:pos="450"/>
          <w:tab w:val="left" w:pos="630"/>
          <w:tab w:val="left" w:pos="900"/>
          <w:tab w:val="left" w:pos="1080"/>
        </w:tabs>
        <w:spacing w:after="0" w:line="240" w:lineRule="auto"/>
        <w:ind w:left="1440"/>
        <w:jc w:val="center"/>
        <w:rPr>
          <w:ins w:id="1102" w:author="Tank Green" w:date="2018-03-28T11:07:00Z"/>
        </w:rPr>
        <w:pPrChange w:id="1103" w:author="Tank Green" w:date="2018-03-28T11:07:00Z">
          <w:pPr>
            <w:tabs>
              <w:tab w:val="left" w:pos="270"/>
              <w:tab w:val="left" w:pos="450"/>
              <w:tab w:val="left" w:pos="630"/>
              <w:tab w:val="left" w:pos="900"/>
              <w:tab w:val="left" w:pos="1080"/>
            </w:tabs>
            <w:spacing w:after="0" w:line="240" w:lineRule="auto"/>
            <w:ind w:left="1440"/>
            <w:jc w:val="center"/>
          </w:pPr>
        </w:pPrChange>
      </w:pPr>
      <w:r w:rsidRPr="009F4C05">
        <w:rPr>
          <w:rFonts w:ascii="Calibri" w:eastAsia="Times New Roman" w:hAnsi="Calibri" w:cs="Calibri"/>
          <w:noProof/>
          <w:color w:val="000000"/>
          <w:lang w:eastAsia="en-GB"/>
        </w:rPr>
        <w:drawing>
          <wp:inline distT="0" distB="0" distL="0" distR="0" wp14:anchorId="1297A9FB" wp14:editId="5F60AD1E">
            <wp:extent cx="5393257" cy="2743200"/>
            <wp:effectExtent l="0" t="0" r="0" b="0"/>
            <wp:docPr id="17" name="Picture 17" descr="C:\2017\ldc\indicator\oneHour\200-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7\ldc\indicator\oneHour\200-473.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984" t="5019" r="8821" b="3976"/>
                    <a:stretch/>
                  </pic:blipFill>
                  <pic:spPr bwMode="auto">
                    <a:xfrm>
                      <a:off x="0" y="0"/>
                      <a:ext cx="5393257"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D542513" w14:textId="5B4E1948" w:rsidR="009F4C05" w:rsidRDefault="00CB3A97">
      <w:pPr>
        <w:pStyle w:val="Caption"/>
        <w:jc w:val="center"/>
        <w:rPr>
          <w:rFonts w:ascii="Calibri" w:eastAsia="Times New Roman" w:hAnsi="Calibri" w:cs="Calibri"/>
          <w:color w:val="000000"/>
          <w:lang w:eastAsia="en-GB"/>
        </w:rPr>
        <w:pPrChange w:id="1104" w:author="Tank Green" w:date="2018-03-28T11:07:00Z">
          <w:pPr>
            <w:tabs>
              <w:tab w:val="left" w:pos="270"/>
              <w:tab w:val="left" w:pos="450"/>
              <w:tab w:val="left" w:pos="630"/>
              <w:tab w:val="left" w:pos="900"/>
              <w:tab w:val="left" w:pos="1080"/>
            </w:tabs>
            <w:spacing w:after="0" w:line="240" w:lineRule="auto"/>
            <w:ind w:left="1440"/>
            <w:jc w:val="center"/>
          </w:pPr>
        </w:pPrChange>
      </w:pPr>
      <w:ins w:id="1105" w:author="Tank Green" w:date="2018-03-28T11:07:00Z">
        <w:r>
          <w:t xml:space="preserve">Figure C - </w:t>
        </w:r>
        <w:r>
          <w:fldChar w:fldCharType="begin"/>
        </w:r>
        <w:r>
          <w:instrText xml:space="preserve"> SEQ Figure_C_- \* ARABIC </w:instrText>
        </w:r>
      </w:ins>
      <w:r>
        <w:fldChar w:fldCharType="separate"/>
      </w:r>
      <w:ins w:id="1106" w:author="Tank Green" w:date="2018-03-28T11:10:00Z">
        <w:r w:rsidR="008F0C9E">
          <w:rPr>
            <w:noProof/>
          </w:rPr>
          <w:t>2</w:t>
        </w:r>
      </w:ins>
      <w:ins w:id="1107" w:author="Tank Green" w:date="2018-03-28T11:07:00Z">
        <w:r>
          <w:fldChar w:fldCharType="end"/>
        </w:r>
        <w:r>
          <w:t xml:space="preserve">. </w:t>
        </w:r>
        <w:r w:rsidRPr="00F11094">
          <w:t>FF signals for two sensors (blue and red) and the mean FF (black) between them hour by hour.</w:t>
        </w:r>
      </w:ins>
    </w:p>
    <w:p w14:paraId="701F03F8" w14:textId="39443C2F" w:rsidR="009F4C05" w:rsidRDefault="009F4C05" w:rsidP="009F4C05">
      <w:pPr>
        <w:spacing w:after="0" w:line="240" w:lineRule="auto"/>
        <w:jc w:val="center"/>
        <w:rPr>
          <w:rFonts w:ascii="Calibri" w:eastAsia="Times New Roman" w:hAnsi="Calibri" w:cs="Calibri"/>
          <w:color w:val="000000"/>
          <w:lang w:eastAsia="en-GB"/>
        </w:rPr>
      </w:pPr>
      <w:del w:id="1108" w:author="Tank Green" w:date="2018-03-28T11:07:00Z">
        <w:r w:rsidDel="00CB3A97">
          <w:rPr>
            <w:rFonts w:ascii="Calibri" w:eastAsia="Times New Roman" w:hAnsi="Calibri" w:cs="Calibri"/>
            <w:color w:val="000000"/>
            <w:lang w:eastAsia="en-GB"/>
          </w:rPr>
          <w:delText xml:space="preserve">Figure C2. </w:delText>
        </w:r>
      </w:del>
      <w:del w:id="1109" w:author="Tank Green" w:date="2018-03-28T11:06:00Z">
        <w:r w:rsidDel="00CB3A97">
          <w:rPr>
            <w:rFonts w:ascii="Calibri" w:eastAsia="Times New Roman" w:hAnsi="Calibri" w:cs="Calibri"/>
            <w:color w:val="000000"/>
            <w:lang w:eastAsia="en-GB"/>
          </w:rPr>
          <w:delText>FF signals for two sensors (blue and red)</w:delText>
        </w:r>
        <w:r w:rsidR="00133654" w:rsidDel="00CB3A97">
          <w:rPr>
            <w:rFonts w:ascii="Calibri" w:eastAsia="Times New Roman" w:hAnsi="Calibri" w:cs="Calibri"/>
            <w:color w:val="000000"/>
            <w:lang w:eastAsia="en-GB"/>
          </w:rPr>
          <w:delText xml:space="preserve"> and the mean FF (black) between them hour by hour.</w:delText>
        </w:r>
      </w:del>
    </w:p>
    <w:p w14:paraId="70E83887" w14:textId="77777777" w:rsidR="005E0279" w:rsidRDefault="005E0279" w:rsidP="009F4C05">
      <w:pPr>
        <w:spacing w:after="0" w:line="240" w:lineRule="auto"/>
        <w:jc w:val="center"/>
        <w:rPr>
          <w:rFonts w:ascii="Calibri" w:eastAsia="Times New Roman" w:hAnsi="Calibri" w:cs="Calibri"/>
          <w:color w:val="000000"/>
          <w:lang w:eastAsia="en-GB"/>
        </w:rPr>
      </w:pPr>
    </w:p>
    <w:p w14:paraId="17CD8191" w14:textId="6003F8FE" w:rsidR="005E0279" w:rsidRDefault="00CB3A97" w:rsidP="005E0279">
      <w:pPr>
        <w:spacing w:after="0" w:line="240" w:lineRule="auto"/>
        <w:rPr>
          <w:rFonts w:ascii="Calibri" w:eastAsia="Times New Roman" w:hAnsi="Calibri" w:cs="Calibri"/>
          <w:color w:val="000000"/>
          <w:lang w:eastAsia="en-GB"/>
        </w:rPr>
      </w:pPr>
      <w:ins w:id="1110" w:author="Tank Green" w:date="2018-03-28T11:08:00Z">
        <w:r>
          <w:rPr>
            <w:rFonts w:ascii="Calibri" w:eastAsia="Times New Roman" w:hAnsi="Calibri" w:cs="Calibri"/>
            <w:color w:val="000000"/>
            <w:lang w:eastAsia="en-GB"/>
          </w:rPr>
          <w:lastRenderedPageBreak/>
          <w:t xml:space="preserve">Despite these adjustments, </w:t>
        </w:r>
      </w:ins>
      <w:del w:id="1111" w:author="Tank Green" w:date="2018-03-28T11:08:00Z">
        <w:r w:rsidR="00B86C75" w:rsidDel="00CB3A97">
          <w:rPr>
            <w:rFonts w:ascii="Calibri" w:eastAsia="Times New Roman" w:hAnsi="Calibri" w:cs="Calibri"/>
            <w:color w:val="000000"/>
            <w:lang w:eastAsia="en-GB"/>
          </w:rPr>
          <w:delText>T</w:delText>
        </w:r>
      </w:del>
      <w:ins w:id="1112" w:author="Tank Green" w:date="2018-03-28T11:08:00Z">
        <w:r>
          <w:rPr>
            <w:rFonts w:ascii="Calibri" w:eastAsia="Times New Roman" w:hAnsi="Calibri" w:cs="Calibri"/>
            <w:color w:val="000000"/>
            <w:lang w:eastAsia="en-GB"/>
          </w:rPr>
          <w:t>t</w:t>
        </w:r>
      </w:ins>
      <w:r w:rsidR="00B86C75">
        <w:rPr>
          <w:rFonts w:ascii="Calibri" w:eastAsia="Times New Roman" w:hAnsi="Calibri" w:cs="Calibri"/>
          <w:color w:val="000000"/>
          <w:lang w:eastAsia="en-GB"/>
        </w:rPr>
        <w:t>here</w:t>
      </w:r>
      <w:del w:id="1113" w:author="Tank Green" w:date="2018-03-28T11:07:00Z">
        <w:r w:rsidR="00B86C75" w:rsidDel="00CB3A97">
          <w:rPr>
            <w:rFonts w:ascii="Calibri" w:eastAsia="Times New Roman" w:hAnsi="Calibri" w:cs="Calibri"/>
            <w:color w:val="000000"/>
            <w:lang w:eastAsia="en-GB"/>
          </w:rPr>
          <w:delText>’</w:delText>
        </w:r>
      </w:del>
      <w:ins w:id="1114" w:author="Tank Green" w:date="2018-03-28T11:07:00Z">
        <w:r>
          <w:rPr>
            <w:rFonts w:ascii="Calibri" w:eastAsia="Times New Roman" w:hAnsi="Calibri" w:cs="Calibri"/>
            <w:color w:val="000000"/>
            <w:lang w:eastAsia="en-GB"/>
          </w:rPr>
          <w:t xml:space="preserve"> are</w:t>
        </w:r>
      </w:ins>
      <w:del w:id="1115" w:author="Tank Green" w:date="2018-03-28T11:07:00Z">
        <w:r w:rsidR="00B86C75" w:rsidDel="00CB3A97">
          <w:rPr>
            <w:rFonts w:ascii="Calibri" w:eastAsia="Times New Roman" w:hAnsi="Calibri" w:cs="Calibri"/>
            <w:color w:val="000000"/>
            <w:lang w:eastAsia="en-GB"/>
          </w:rPr>
          <w:delText>s</w:delText>
        </w:r>
      </w:del>
      <w:r w:rsidR="00B86C75">
        <w:rPr>
          <w:rFonts w:ascii="Calibri" w:eastAsia="Times New Roman" w:hAnsi="Calibri" w:cs="Calibri"/>
          <w:color w:val="000000"/>
          <w:lang w:eastAsia="en-GB"/>
        </w:rPr>
        <w:t xml:space="preserve"> still some </w:t>
      </w:r>
      <w:del w:id="1116" w:author="Tank Green" w:date="2018-03-28T11:07:00Z">
        <w:r w:rsidR="00B86C75" w:rsidDel="00CB3A97">
          <w:rPr>
            <w:rFonts w:ascii="Calibri" w:eastAsia="Times New Roman" w:hAnsi="Calibri" w:cs="Calibri"/>
            <w:color w:val="000000"/>
            <w:lang w:eastAsia="en-GB"/>
          </w:rPr>
          <w:delText xml:space="preserve">relevant </w:delText>
        </w:r>
      </w:del>
      <w:ins w:id="1117" w:author="Tank Green" w:date="2018-03-28T11:07:00Z">
        <w:r>
          <w:rPr>
            <w:rFonts w:ascii="Calibri" w:eastAsia="Times New Roman" w:hAnsi="Calibri" w:cs="Calibri"/>
            <w:color w:val="000000"/>
            <w:lang w:eastAsia="en-GB"/>
          </w:rPr>
          <w:t xml:space="preserve">important </w:t>
        </w:r>
      </w:ins>
      <w:del w:id="1118" w:author="Tank Green" w:date="2018-03-28T11:08:00Z">
        <w:r w:rsidR="00B86C75" w:rsidDel="00CB3A97">
          <w:rPr>
            <w:rFonts w:ascii="Calibri" w:eastAsia="Times New Roman" w:hAnsi="Calibri" w:cs="Calibri"/>
            <w:color w:val="000000"/>
            <w:lang w:eastAsia="en-GB"/>
          </w:rPr>
          <w:delText xml:space="preserve">questions </w:delText>
        </w:r>
      </w:del>
      <w:ins w:id="1119" w:author="Tank Green" w:date="2018-03-28T11:08:00Z">
        <w:r>
          <w:rPr>
            <w:rFonts w:ascii="Calibri" w:eastAsia="Times New Roman" w:hAnsi="Calibri" w:cs="Calibri"/>
            <w:color w:val="000000"/>
            <w:lang w:eastAsia="en-GB"/>
          </w:rPr>
          <w:t xml:space="preserve">concerns </w:t>
        </w:r>
      </w:ins>
      <w:r w:rsidR="00B86C75">
        <w:rPr>
          <w:rFonts w:ascii="Calibri" w:eastAsia="Times New Roman" w:hAnsi="Calibri" w:cs="Calibri"/>
          <w:color w:val="000000"/>
          <w:lang w:eastAsia="en-GB"/>
        </w:rPr>
        <w:t xml:space="preserve">about the NN sensors </w:t>
      </w:r>
      <w:del w:id="1120" w:author="Tank Green" w:date="2018-03-28T11:07:00Z">
        <w:r w:rsidR="00B86C75" w:rsidDel="00CB3A97">
          <w:rPr>
            <w:rFonts w:ascii="Calibri" w:eastAsia="Times New Roman" w:hAnsi="Calibri" w:cs="Calibri"/>
            <w:color w:val="000000"/>
            <w:lang w:eastAsia="en-GB"/>
          </w:rPr>
          <w:delText xml:space="preserve">that </w:delText>
        </w:r>
      </w:del>
      <w:ins w:id="1121" w:author="Tank Green" w:date="2018-03-28T11:07:00Z">
        <w:r>
          <w:rPr>
            <w:rFonts w:ascii="Calibri" w:eastAsia="Times New Roman" w:hAnsi="Calibri" w:cs="Calibri"/>
            <w:color w:val="000000"/>
            <w:lang w:eastAsia="en-GB"/>
          </w:rPr>
          <w:t xml:space="preserve">which </w:t>
        </w:r>
      </w:ins>
      <w:r w:rsidR="00B86C75">
        <w:rPr>
          <w:rFonts w:ascii="Calibri" w:eastAsia="Times New Roman" w:hAnsi="Calibri" w:cs="Calibri"/>
          <w:color w:val="000000"/>
          <w:lang w:eastAsia="en-GB"/>
        </w:rPr>
        <w:t xml:space="preserve">would </w:t>
      </w:r>
      <w:ins w:id="1122" w:author="Tank Green" w:date="2018-03-28T11:07:00Z">
        <w:r>
          <w:rPr>
            <w:rFonts w:ascii="Calibri" w:eastAsia="Times New Roman" w:hAnsi="Calibri" w:cs="Calibri"/>
            <w:color w:val="000000"/>
            <w:lang w:eastAsia="en-GB"/>
          </w:rPr>
          <w:t>hold more significance</w:t>
        </w:r>
      </w:ins>
      <w:del w:id="1123" w:author="Tank Green" w:date="2018-03-28T11:07:00Z">
        <w:r w:rsidR="00B86C75" w:rsidDel="00CB3A97">
          <w:rPr>
            <w:rFonts w:ascii="Calibri" w:eastAsia="Times New Roman" w:hAnsi="Calibri" w:cs="Calibri"/>
            <w:color w:val="000000"/>
            <w:lang w:eastAsia="en-GB"/>
          </w:rPr>
          <w:delText>be significant</w:delText>
        </w:r>
      </w:del>
      <w:r w:rsidR="00B86C75">
        <w:rPr>
          <w:rFonts w:ascii="Calibri" w:eastAsia="Times New Roman" w:hAnsi="Calibri" w:cs="Calibri"/>
          <w:color w:val="000000"/>
          <w:lang w:eastAsia="en-GB"/>
        </w:rPr>
        <w:t xml:space="preserve"> for measures not as broad as the FF index or for </w:t>
      </w:r>
      <w:r w:rsidR="00B86C75" w:rsidRPr="00136BD5">
        <w:rPr>
          <w:rFonts w:ascii="Calibri" w:eastAsia="Times New Roman" w:hAnsi="Calibri" w:cs="Calibri"/>
          <w:noProof/>
          <w:color w:val="000000"/>
          <w:lang w:eastAsia="en-GB"/>
        </w:rPr>
        <w:t>compar</w:t>
      </w:r>
      <w:r w:rsidR="00136BD5">
        <w:rPr>
          <w:rFonts w:ascii="Calibri" w:eastAsia="Times New Roman" w:hAnsi="Calibri" w:cs="Calibri"/>
          <w:noProof/>
          <w:color w:val="000000"/>
          <w:lang w:eastAsia="en-GB"/>
        </w:rPr>
        <w:t>ing</w:t>
      </w:r>
      <w:r w:rsidR="00B86C75">
        <w:rPr>
          <w:rFonts w:ascii="Calibri" w:eastAsia="Times New Roman" w:hAnsi="Calibri" w:cs="Calibri"/>
          <w:color w:val="000000"/>
          <w:lang w:eastAsia="en-GB"/>
        </w:rPr>
        <w:t xml:space="preserve"> FF between </w:t>
      </w:r>
      <w:del w:id="1124" w:author="Tank Green" w:date="2018-03-28T11:07:00Z">
        <w:r w:rsidR="00B86C75" w:rsidDel="00CB3A97">
          <w:rPr>
            <w:rFonts w:ascii="Calibri" w:eastAsia="Times New Roman" w:hAnsi="Calibri" w:cs="Calibri"/>
            <w:color w:val="000000"/>
            <w:lang w:eastAsia="en-GB"/>
          </w:rPr>
          <w:delText xml:space="preserve">Retail </w:delText>
        </w:r>
      </w:del>
      <w:ins w:id="1125" w:author="Tank Green" w:date="2018-03-28T11:07:00Z">
        <w:r>
          <w:rPr>
            <w:rFonts w:ascii="Calibri" w:eastAsia="Times New Roman" w:hAnsi="Calibri" w:cs="Calibri"/>
            <w:color w:val="000000"/>
            <w:lang w:eastAsia="en-GB"/>
          </w:rPr>
          <w:t xml:space="preserve">retail </w:t>
        </w:r>
      </w:ins>
      <w:del w:id="1126" w:author="Tank Green" w:date="2018-03-28T11:07:00Z">
        <w:r w:rsidR="00B86C75" w:rsidDel="00CB3A97">
          <w:rPr>
            <w:rFonts w:ascii="Calibri" w:eastAsia="Times New Roman" w:hAnsi="Calibri" w:cs="Calibri"/>
            <w:color w:val="000000"/>
            <w:lang w:eastAsia="en-GB"/>
          </w:rPr>
          <w:delText>Areas</w:delText>
        </w:r>
      </w:del>
      <w:ins w:id="1127" w:author="Tank Green" w:date="2018-03-28T11:07:00Z">
        <w:r>
          <w:rPr>
            <w:rFonts w:ascii="Calibri" w:eastAsia="Times New Roman" w:hAnsi="Calibri" w:cs="Calibri"/>
            <w:color w:val="000000"/>
            <w:lang w:eastAsia="en-GB"/>
          </w:rPr>
          <w:t>areas</w:t>
        </w:r>
      </w:ins>
      <w:r w:rsidR="00B86C75">
        <w:rPr>
          <w:rFonts w:ascii="Calibri" w:eastAsia="Times New Roman" w:hAnsi="Calibri" w:cs="Calibri"/>
          <w:color w:val="000000"/>
          <w:lang w:eastAsia="en-GB"/>
        </w:rPr>
        <w:t xml:space="preserve">. </w:t>
      </w:r>
      <w:del w:id="1128" w:author="Tank Green" w:date="2018-03-28T11:08:00Z">
        <w:r w:rsidR="00B86C75" w:rsidDel="00CB3A97">
          <w:rPr>
            <w:rFonts w:ascii="Calibri" w:eastAsia="Times New Roman" w:hAnsi="Calibri" w:cs="Calibri"/>
            <w:color w:val="000000"/>
            <w:lang w:eastAsia="en-GB"/>
          </w:rPr>
          <w:delText>Some of these are</w:delText>
        </w:r>
      </w:del>
      <w:ins w:id="1129" w:author="Tank Green" w:date="2018-03-28T11:08:00Z">
        <w:r>
          <w:rPr>
            <w:rFonts w:ascii="Calibri" w:eastAsia="Times New Roman" w:hAnsi="Calibri" w:cs="Calibri"/>
            <w:color w:val="000000"/>
            <w:lang w:eastAsia="en-GB"/>
          </w:rPr>
          <w:t>For instance</w:t>
        </w:r>
      </w:ins>
      <w:r w:rsidR="00B86C75">
        <w:rPr>
          <w:rFonts w:ascii="Calibri" w:eastAsia="Times New Roman" w:hAnsi="Calibri" w:cs="Calibri"/>
          <w:color w:val="000000"/>
          <w:lang w:eastAsia="en-GB"/>
        </w:rPr>
        <w:t>:</w:t>
      </w:r>
    </w:p>
    <w:p w14:paraId="41F04828" w14:textId="77777777" w:rsidR="00B86C75" w:rsidRDefault="00B86C75" w:rsidP="005E0279">
      <w:pPr>
        <w:spacing w:after="0" w:line="240" w:lineRule="auto"/>
        <w:rPr>
          <w:rFonts w:ascii="Calibri" w:eastAsia="Times New Roman" w:hAnsi="Calibri" w:cs="Calibri"/>
          <w:color w:val="000000"/>
          <w:lang w:eastAsia="en-GB"/>
        </w:rPr>
      </w:pPr>
    </w:p>
    <w:p w14:paraId="3A0CEE03" w14:textId="66ABF52C" w:rsidR="00597E2C" w:rsidRPr="00CB3A97" w:rsidRDefault="00CB3A97">
      <w:pPr>
        <w:pStyle w:val="ListParagraph"/>
        <w:numPr>
          <w:ilvl w:val="0"/>
          <w:numId w:val="8"/>
        </w:numPr>
        <w:spacing w:after="0" w:line="240" w:lineRule="auto"/>
        <w:rPr>
          <w:rFonts w:ascii="Calibri" w:eastAsia="Times New Roman" w:hAnsi="Calibri" w:cs="Calibri"/>
          <w:color w:val="000000"/>
          <w:lang w:eastAsia="en-GB"/>
          <w:rPrChange w:id="1130" w:author="Tank Green" w:date="2018-03-28T11:08:00Z">
            <w:rPr>
              <w:lang w:eastAsia="en-GB"/>
            </w:rPr>
          </w:rPrChange>
        </w:rPr>
        <w:pPrChange w:id="1131" w:author="Tank Green" w:date="2018-03-28T11:08:00Z">
          <w:pPr>
            <w:spacing w:after="0" w:line="240" w:lineRule="auto"/>
          </w:pPr>
        </w:pPrChange>
      </w:pPr>
      <w:commentRangeStart w:id="1132"/>
      <w:ins w:id="1133" w:author="Tank Green" w:date="2018-03-28T11:08:00Z">
        <w:r>
          <w:rPr>
            <w:rFonts w:ascii="Calibri" w:eastAsia="Times New Roman" w:hAnsi="Calibri" w:cs="Calibri"/>
            <w:color w:val="000000"/>
            <w:lang w:eastAsia="en-GB"/>
          </w:rPr>
          <w:t xml:space="preserve">We need to </w:t>
        </w:r>
      </w:ins>
      <w:del w:id="1134" w:author="Tank Green" w:date="2018-03-28T11:09:00Z">
        <w:r w:rsidR="00B86C75" w:rsidRPr="00CB3A97" w:rsidDel="00CB3A97">
          <w:rPr>
            <w:rFonts w:ascii="Calibri" w:eastAsia="Times New Roman" w:hAnsi="Calibri" w:cs="Calibri"/>
            <w:color w:val="000000"/>
            <w:lang w:eastAsia="en-GB"/>
            <w:rPrChange w:id="1135" w:author="Tank Green" w:date="2018-03-28T11:08:00Z">
              <w:rPr>
                <w:lang w:eastAsia="en-GB"/>
              </w:rPr>
            </w:rPrChange>
          </w:rPr>
          <w:delText>I</w:delText>
        </w:r>
      </w:del>
      <w:ins w:id="1136" w:author="Tank Green" w:date="2018-03-28T11:09:00Z">
        <w:r>
          <w:rPr>
            <w:rFonts w:ascii="Calibri" w:eastAsia="Times New Roman" w:hAnsi="Calibri" w:cs="Calibri"/>
            <w:color w:val="000000"/>
            <w:lang w:eastAsia="en-GB"/>
          </w:rPr>
          <w:t>i</w:t>
        </w:r>
      </w:ins>
      <w:r w:rsidR="00B86C75" w:rsidRPr="00CB3A97">
        <w:rPr>
          <w:rFonts w:ascii="Calibri" w:eastAsia="Times New Roman" w:hAnsi="Calibri" w:cs="Calibri"/>
          <w:color w:val="000000"/>
          <w:lang w:eastAsia="en-GB"/>
          <w:rPrChange w:id="1137" w:author="Tank Green" w:date="2018-03-28T11:08:00Z">
            <w:rPr>
              <w:lang w:eastAsia="en-GB"/>
            </w:rPr>
          </w:rPrChange>
        </w:rPr>
        <w:t>nvestigate the wide range of correlation coefficients found among</w:t>
      </w:r>
      <w:ins w:id="1138" w:author="Tank Green" w:date="2018-03-28T11:09:00Z">
        <w:r>
          <w:rPr>
            <w:rFonts w:ascii="Calibri" w:eastAsia="Times New Roman" w:hAnsi="Calibri" w:cs="Calibri"/>
            <w:color w:val="000000"/>
            <w:lang w:eastAsia="en-GB"/>
          </w:rPr>
          <w:t>st</w:t>
        </w:r>
      </w:ins>
      <w:r w:rsidR="00B86C75" w:rsidRPr="00CB3A97">
        <w:rPr>
          <w:rFonts w:ascii="Calibri" w:eastAsia="Times New Roman" w:hAnsi="Calibri" w:cs="Calibri"/>
          <w:color w:val="000000"/>
          <w:lang w:eastAsia="en-GB"/>
          <w:rPrChange w:id="1139" w:author="Tank Green" w:date="2018-03-28T11:08:00Z">
            <w:rPr>
              <w:lang w:eastAsia="en-GB"/>
            </w:rPr>
          </w:rPrChange>
        </w:rPr>
        <w:t xml:space="preserve"> the</w:t>
      </w:r>
      <w:ins w:id="1140" w:author="Tank Green" w:date="2018-03-28T11:09:00Z">
        <w:r>
          <w:rPr>
            <w:rFonts w:ascii="Calibri" w:eastAsia="Times New Roman" w:hAnsi="Calibri" w:cs="Calibri"/>
            <w:color w:val="000000"/>
            <w:lang w:eastAsia="en-GB"/>
          </w:rPr>
          <w:t>se</w:t>
        </w:r>
      </w:ins>
      <w:del w:id="1141" w:author="Tank Green" w:date="2018-03-28T11:09:00Z">
        <w:r w:rsidR="00B86C75" w:rsidRPr="00CB3A97" w:rsidDel="00CB3A97">
          <w:rPr>
            <w:rFonts w:ascii="Calibri" w:eastAsia="Times New Roman" w:hAnsi="Calibri" w:cs="Calibri"/>
            <w:color w:val="000000"/>
            <w:lang w:eastAsia="en-GB"/>
            <w:rPrChange w:id="1142" w:author="Tank Green" w:date="2018-03-28T11:08:00Z">
              <w:rPr>
                <w:lang w:eastAsia="en-GB"/>
              </w:rPr>
            </w:rPrChange>
          </w:rPr>
          <w:delText>se</w:delText>
        </w:r>
      </w:del>
      <w:r w:rsidR="00B86C75" w:rsidRPr="00CB3A97">
        <w:rPr>
          <w:rFonts w:ascii="Calibri" w:eastAsia="Times New Roman" w:hAnsi="Calibri" w:cs="Calibri"/>
          <w:color w:val="000000"/>
          <w:lang w:eastAsia="en-GB"/>
          <w:rPrChange w:id="1143" w:author="Tank Green" w:date="2018-03-28T11:08:00Z">
            <w:rPr>
              <w:lang w:eastAsia="en-GB"/>
            </w:rPr>
          </w:rPrChange>
        </w:rPr>
        <w:t xml:space="preserve"> pairs. This could highlight micro </w:t>
      </w:r>
      <w:r w:rsidR="00597E2C" w:rsidRPr="00CB3A97">
        <w:rPr>
          <w:rFonts w:ascii="Calibri" w:eastAsia="Times New Roman" w:hAnsi="Calibri" w:cs="Calibri"/>
          <w:color w:val="000000"/>
          <w:lang w:eastAsia="en-GB"/>
          <w:rPrChange w:id="1144" w:author="Tank Green" w:date="2018-03-28T11:08:00Z">
            <w:rPr>
              <w:lang w:eastAsia="en-GB"/>
            </w:rPr>
          </w:rPrChange>
        </w:rPr>
        <w:t>differences across locations.</w:t>
      </w:r>
    </w:p>
    <w:p w14:paraId="1D13CDDF" w14:textId="77777777" w:rsidR="00136BD5" w:rsidRDefault="00136BD5" w:rsidP="005E0279">
      <w:pPr>
        <w:spacing w:after="0" w:line="240" w:lineRule="auto"/>
        <w:rPr>
          <w:rFonts w:ascii="Calibri" w:eastAsia="Times New Roman" w:hAnsi="Calibri" w:cs="Calibri"/>
          <w:color w:val="000000"/>
          <w:lang w:eastAsia="en-GB"/>
        </w:rPr>
      </w:pPr>
    </w:p>
    <w:p w14:paraId="1BCDA341" w14:textId="6DE97B23" w:rsidR="00597E2C" w:rsidRPr="00CB3A97" w:rsidRDefault="00597E2C">
      <w:pPr>
        <w:pStyle w:val="ListParagraph"/>
        <w:numPr>
          <w:ilvl w:val="0"/>
          <w:numId w:val="8"/>
        </w:numPr>
        <w:spacing w:after="0" w:line="240" w:lineRule="auto"/>
        <w:rPr>
          <w:rFonts w:ascii="Calibri" w:eastAsia="Times New Roman" w:hAnsi="Calibri" w:cs="Calibri"/>
          <w:color w:val="000000"/>
          <w:lang w:eastAsia="en-GB"/>
          <w:rPrChange w:id="1145" w:author="Tank Green" w:date="2018-03-28T11:08:00Z">
            <w:rPr>
              <w:lang w:eastAsia="en-GB"/>
            </w:rPr>
          </w:rPrChange>
        </w:rPr>
        <w:pPrChange w:id="1146" w:author="Tank Green" w:date="2018-03-28T11:08:00Z">
          <w:pPr>
            <w:spacing w:after="0" w:line="240" w:lineRule="auto"/>
          </w:pPr>
        </w:pPrChange>
      </w:pPr>
      <w:r w:rsidRPr="00CB3A97">
        <w:rPr>
          <w:rFonts w:ascii="Calibri" w:eastAsia="Times New Roman" w:hAnsi="Calibri" w:cs="Calibri"/>
          <w:color w:val="000000"/>
          <w:lang w:eastAsia="en-GB"/>
          <w:rPrChange w:id="1147" w:author="Tank Green" w:date="2018-03-28T11:08:00Z">
            <w:rPr>
              <w:lang w:eastAsia="en-GB"/>
            </w:rPr>
          </w:rPrChange>
        </w:rPr>
        <w:t>The actual FF values. Long dwellers effect</w:t>
      </w:r>
      <w:ins w:id="1148" w:author="Tank Green" w:date="2018-03-28T11:09:00Z">
        <w:r w:rsidR="00CB3A97">
          <w:rPr>
            <w:rFonts w:ascii="Calibri" w:eastAsia="Times New Roman" w:hAnsi="Calibri" w:cs="Calibri"/>
            <w:color w:val="000000"/>
            <w:lang w:eastAsia="en-GB"/>
          </w:rPr>
          <w:t>.</w:t>
        </w:r>
      </w:ins>
    </w:p>
    <w:p w14:paraId="3AFCB3C7" w14:textId="77777777" w:rsidR="00136BD5" w:rsidRDefault="00136BD5" w:rsidP="005E0279">
      <w:pPr>
        <w:spacing w:after="0" w:line="240" w:lineRule="auto"/>
        <w:rPr>
          <w:rFonts w:ascii="Calibri" w:eastAsia="Times New Roman" w:hAnsi="Calibri" w:cs="Calibri"/>
          <w:color w:val="000000"/>
          <w:lang w:eastAsia="en-GB"/>
        </w:rPr>
      </w:pPr>
    </w:p>
    <w:p w14:paraId="0B89B7DB" w14:textId="54F70379" w:rsidR="00B86C75" w:rsidRPr="00CB3A97" w:rsidRDefault="00597E2C">
      <w:pPr>
        <w:pStyle w:val="ListParagraph"/>
        <w:numPr>
          <w:ilvl w:val="0"/>
          <w:numId w:val="8"/>
        </w:numPr>
        <w:spacing w:after="0" w:line="240" w:lineRule="auto"/>
        <w:rPr>
          <w:rFonts w:ascii="Calibri" w:eastAsia="Times New Roman" w:hAnsi="Calibri" w:cs="Calibri"/>
          <w:color w:val="000000"/>
          <w:lang w:eastAsia="en-GB"/>
          <w:rPrChange w:id="1149" w:author="Tank Green" w:date="2018-03-28T11:08:00Z">
            <w:rPr>
              <w:lang w:eastAsia="en-GB"/>
            </w:rPr>
          </w:rPrChange>
        </w:rPr>
        <w:pPrChange w:id="1150" w:author="Tank Green" w:date="2018-03-28T11:08:00Z">
          <w:pPr>
            <w:spacing w:after="0" w:line="240" w:lineRule="auto"/>
          </w:pPr>
        </w:pPrChange>
      </w:pPr>
      <w:r w:rsidRPr="00CB3A97">
        <w:rPr>
          <w:rFonts w:ascii="Calibri" w:eastAsia="Times New Roman" w:hAnsi="Calibri" w:cs="Calibri"/>
          <w:color w:val="000000"/>
          <w:lang w:eastAsia="en-GB"/>
          <w:rPrChange w:id="1151" w:author="Tank Green" w:date="2018-03-28T11:08:00Z">
            <w:rPr>
              <w:lang w:eastAsia="en-GB"/>
            </w:rPr>
          </w:rPrChange>
        </w:rPr>
        <w:t xml:space="preserve">Instead of </w:t>
      </w:r>
      <w:r w:rsidR="00136BD5" w:rsidRPr="00CB3A97">
        <w:rPr>
          <w:rFonts w:ascii="Calibri" w:eastAsia="Times New Roman" w:hAnsi="Calibri" w:cs="Calibri"/>
          <w:noProof/>
          <w:color w:val="000000"/>
          <w:lang w:eastAsia="en-GB"/>
          <w:rPrChange w:id="1152" w:author="Tank Green" w:date="2018-03-28T11:08:00Z">
            <w:rPr>
              <w:noProof/>
              <w:lang w:eastAsia="en-GB"/>
            </w:rPr>
          </w:rPrChange>
        </w:rPr>
        <w:t xml:space="preserve">calculating the mean, </w:t>
      </w:r>
      <w:del w:id="1153" w:author="Tank Green" w:date="2018-03-28T11:09:00Z">
        <w:r w:rsidR="00136BD5" w:rsidRPr="00CB3A97" w:rsidDel="00CB3A97">
          <w:rPr>
            <w:rFonts w:ascii="Calibri" w:eastAsia="Times New Roman" w:hAnsi="Calibri" w:cs="Calibri"/>
            <w:noProof/>
            <w:color w:val="000000"/>
            <w:lang w:eastAsia="en-GB"/>
            <w:rPrChange w:id="1154" w:author="Tank Green" w:date="2018-03-28T11:08:00Z">
              <w:rPr>
                <w:noProof/>
                <w:lang w:eastAsia="en-GB"/>
              </w:rPr>
            </w:rPrChange>
          </w:rPr>
          <w:delText xml:space="preserve"> </w:delText>
        </w:r>
      </w:del>
      <w:r w:rsidRPr="00CB3A97">
        <w:rPr>
          <w:rFonts w:ascii="Calibri" w:eastAsia="Times New Roman" w:hAnsi="Calibri" w:cs="Calibri"/>
          <w:color w:val="000000"/>
          <w:lang w:eastAsia="en-GB"/>
          <w:rPrChange w:id="1155" w:author="Tank Green" w:date="2018-03-28T11:08:00Z">
            <w:rPr>
              <w:lang w:eastAsia="en-GB"/>
            </w:rPr>
          </w:rPrChange>
        </w:rPr>
        <w:t>the max</w:t>
      </w:r>
      <w:r w:rsidR="00136BD5" w:rsidRPr="00CB3A97">
        <w:rPr>
          <w:rFonts w:ascii="Calibri" w:eastAsia="Times New Roman" w:hAnsi="Calibri" w:cs="Calibri"/>
          <w:color w:val="000000"/>
          <w:lang w:eastAsia="en-GB"/>
          <w:rPrChange w:id="1156" w:author="Tank Green" w:date="2018-03-28T11:08:00Z">
            <w:rPr>
              <w:lang w:eastAsia="en-GB"/>
            </w:rPr>
          </w:rPrChange>
        </w:rPr>
        <w:t>/</w:t>
      </w:r>
      <w:r w:rsidRPr="00CB3A97">
        <w:rPr>
          <w:rFonts w:ascii="Calibri" w:eastAsia="Times New Roman" w:hAnsi="Calibri" w:cs="Calibri"/>
          <w:color w:val="000000"/>
          <w:lang w:eastAsia="en-GB"/>
          <w:rPrChange w:id="1157" w:author="Tank Green" w:date="2018-03-28T11:08:00Z">
            <w:rPr>
              <w:lang w:eastAsia="en-GB"/>
            </w:rPr>
          </w:rPrChange>
        </w:rPr>
        <w:t xml:space="preserve">min </w:t>
      </w:r>
      <w:r w:rsidR="00136BD5" w:rsidRPr="00CB3A97">
        <w:rPr>
          <w:rFonts w:ascii="Calibri" w:eastAsia="Times New Roman" w:hAnsi="Calibri" w:cs="Calibri"/>
          <w:color w:val="000000"/>
          <w:lang w:eastAsia="en-GB"/>
          <w:rPrChange w:id="1158" w:author="Tank Green" w:date="2018-03-28T11:08:00Z">
            <w:rPr>
              <w:lang w:eastAsia="en-GB"/>
            </w:rPr>
          </w:rPrChange>
        </w:rPr>
        <w:t xml:space="preserve">could be </w:t>
      </w:r>
      <w:del w:id="1159" w:author="Tank Green" w:date="2018-03-28T11:09:00Z">
        <w:r w:rsidR="00136BD5" w:rsidRPr="00CB3A97" w:rsidDel="00CB3A97">
          <w:rPr>
            <w:rFonts w:ascii="Calibri" w:eastAsia="Times New Roman" w:hAnsi="Calibri" w:cs="Calibri"/>
            <w:color w:val="000000"/>
            <w:lang w:eastAsia="en-GB"/>
            <w:rPrChange w:id="1160" w:author="Tank Green" w:date="2018-03-28T11:08:00Z">
              <w:rPr>
                <w:lang w:eastAsia="en-GB"/>
              </w:rPr>
            </w:rPrChange>
          </w:rPr>
          <w:delText xml:space="preserve">taking </w:delText>
        </w:r>
      </w:del>
      <w:ins w:id="1161" w:author="Tank Green" w:date="2018-03-28T11:09:00Z">
        <w:r w:rsidR="00CB3A97" w:rsidRPr="00CB3A97">
          <w:rPr>
            <w:rFonts w:ascii="Calibri" w:eastAsia="Times New Roman" w:hAnsi="Calibri" w:cs="Calibri"/>
            <w:color w:val="000000"/>
            <w:lang w:eastAsia="en-GB"/>
            <w:rPrChange w:id="1162" w:author="Tank Green" w:date="2018-03-28T11:08:00Z">
              <w:rPr>
                <w:lang w:eastAsia="en-GB"/>
              </w:rPr>
            </w:rPrChange>
          </w:rPr>
          <w:t>tak</w:t>
        </w:r>
        <w:r w:rsidR="00CB3A97">
          <w:rPr>
            <w:rFonts w:ascii="Calibri" w:eastAsia="Times New Roman" w:hAnsi="Calibri" w:cs="Calibri"/>
            <w:color w:val="000000"/>
            <w:lang w:eastAsia="en-GB"/>
          </w:rPr>
          <w:t>en</w:t>
        </w:r>
        <w:r w:rsidR="00CB3A97" w:rsidRPr="00CB3A97">
          <w:rPr>
            <w:rFonts w:ascii="Calibri" w:eastAsia="Times New Roman" w:hAnsi="Calibri" w:cs="Calibri"/>
            <w:color w:val="000000"/>
            <w:lang w:eastAsia="en-GB"/>
            <w:rPrChange w:id="1163" w:author="Tank Green" w:date="2018-03-28T11:08:00Z">
              <w:rPr>
                <w:lang w:eastAsia="en-GB"/>
              </w:rPr>
            </w:rPrChange>
          </w:rPr>
          <w:t xml:space="preserve"> </w:t>
        </w:r>
      </w:ins>
      <w:r w:rsidR="00136BD5" w:rsidRPr="00CB3A97">
        <w:rPr>
          <w:rFonts w:ascii="Calibri" w:eastAsia="Times New Roman" w:hAnsi="Calibri" w:cs="Calibri"/>
          <w:noProof/>
          <w:color w:val="000000"/>
          <w:lang w:eastAsia="en-GB"/>
          <w:rPrChange w:id="1164" w:author="Tank Green" w:date="2018-03-28T11:08:00Z">
            <w:rPr>
              <w:noProof/>
              <w:lang w:eastAsia="en-GB"/>
            </w:rPr>
          </w:rPrChange>
        </w:rPr>
        <w:t>as</w:t>
      </w:r>
      <w:r w:rsidR="00136BD5" w:rsidRPr="00CB3A97">
        <w:rPr>
          <w:rFonts w:ascii="Calibri" w:eastAsia="Times New Roman" w:hAnsi="Calibri" w:cs="Calibri"/>
          <w:color w:val="000000"/>
          <w:lang w:eastAsia="en-GB"/>
          <w:rPrChange w:id="1165" w:author="Tank Green" w:date="2018-03-28T11:08:00Z">
            <w:rPr>
              <w:lang w:eastAsia="en-GB"/>
            </w:rPr>
          </w:rPrChange>
        </w:rPr>
        <w:t xml:space="preserve"> the merged count. In fact, </w:t>
      </w:r>
      <w:r w:rsidRPr="00CB3A97">
        <w:rPr>
          <w:rFonts w:ascii="Calibri" w:eastAsia="Times New Roman" w:hAnsi="Calibri" w:cs="Calibri"/>
          <w:color w:val="000000"/>
          <w:lang w:eastAsia="en-GB"/>
          <w:rPrChange w:id="1166" w:author="Tank Green" w:date="2018-03-28T11:08:00Z">
            <w:rPr>
              <w:lang w:eastAsia="en-GB"/>
            </w:rPr>
          </w:rPrChange>
        </w:rPr>
        <w:t>the min could be the actual FF</w:t>
      </w:r>
      <w:r w:rsidR="00136BD5" w:rsidRPr="00CB3A97">
        <w:rPr>
          <w:rFonts w:ascii="Calibri" w:eastAsia="Times New Roman" w:hAnsi="Calibri" w:cs="Calibri"/>
          <w:color w:val="000000"/>
          <w:lang w:eastAsia="en-GB"/>
          <w:rPrChange w:id="1167" w:author="Tank Green" w:date="2018-03-28T11:08:00Z">
            <w:rPr>
              <w:lang w:eastAsia="en-GB"/>
            </w:rPr>
          </w:rPrChange>
        </w:rPr>
        <w:t xml:space="preserve"> for some locations. </w:t>
      </w:r>
    </w:p>
    <w:p w14:paraId="3D5F08E0" w14:textId="77777777" w:rsidR="00136BD5" w:rsidRDefault="00136BD5" w:rsidP="005E0279">
      <w:pPr>
        <w:spacing w:after="0" w:line="240" w:lineRule="auto"/>
        <w:rPr>
          <w:rFonts w:ascii="Calibri" w:eastAsia="Times New Roman" w:hAnsi="Calibri" w:cs="Calibri"/>
          <w:color w:val="000000"/>
          <w:lang w:eastAsia="en-GB"/>
        </w:rPr>
      </w:pPr>
    </w:p>
    <w:p w14:paraId="01E45BAF" w14:textId="180A55FD" w:rsidR="00597E2C" w:rsidRPr="00CB3A97" w:rsidRDefault="00CB3A97">
      <w:pPr>
        <w:pStyle w:val="ListParagraph"/>
        <w:numPr>
          <w:ilvl w:val="0"/>
          <w:numId w:val="8"/>
        </w:numPr>
        <w:spacing w:after="0" w:line="240" w:lineRule="auto"/>
        <w:rPr>
          <w:rFonts w:ascii="Calibri" w:eastAsia="Times New Roman" w:hAnsi="Calibri" w:cs="Calibri"/>
          <w:color w:val="000000"/>
          <w:lang w:eastAsia="en-GB"/>
          <w:rPrChange w:id="1168" w:author="Tank Green" w:date="2018-03-28T11:08:00Z">
            <w:rPr>
              <w:lang w:eastAsia="en-GB"/>
            </w:rPr>
          </w:rPrChange>
        </w:rPr>
        <w:pPrChange w:id="1169" w:author="Tank Green" w:date="2018-03-28T11:08:00Z">
          <w:pPr>
            <w:spacing w:after="0" w:line="240" w:lineRule="auto"/>
          </w:pPr>
        </w:pPrChange>
      </w:pPr>
      <w:ins w:id="1170" w:author="Tank Green" w:date="2018-03-28T11:09:00Z">
        <w:r>
          <w:rPr>
            <w:rFonts w:ascii="Calibri" w:eastAsia="Times New Roman" w:hAnsi="Calibri" w:cs="Calibri"/>
            <w:color w:val="000000"/>
            <w:lang w:eastAsia="en-GB"/>
          </w:rPr>
          <w:t xml:space="preserve">Currently, </w:t>
        </w:r>
      </w:ins>
      <w:del w:id="1171" w:author="Tank Green" w:date="2018-03-28T11:09:00Z">
        <w:r w:rsidR="00597E2C" w:rsidRPr="00CB3A97" w:rsidDel="00CB3A97">
          <w:rPr>
            <w:rFonts w:ascii="Calibri" w:eastAsia="Times New Roman" w:hAnsi="Calibri" w:cs="Calibri"/>
            <w:color w:val="000000"/>
            <w:lang w:eastAsia="en-GB"/>
            <w:rPrChange w:id="1172" w:author="Tank Green" w:date="2018-03-28T11:08:00Z">
              <w:rPr>
                <w:lang w:eastAsia="en-GB"/>
              </w:rPr>
            </w:rPrChange>
          </w:rPr>
          <w:delText xml:space="preserve">At this moment </w:delText>
        </w:r>
      </w:del>
      <w:r w:rsidR="00597E2C" w:rsidRPr="00CB3A97">
        <w:rPr>
          <w:rFonts w:ascii="Calibri" w:eastAsia="Times New Roman" w:hAnsi="Calibri" w:cs="Calibri"/>
          <w:color w:val="000000"/>
          <w:lang w:eastAsia="en-GB"/>
          <w:rPrChange w:id="1173" w:author="Tank Green" w:date="2018-03-28T11:08:00Z">
            <w:rPr>
              <w:lang w:eastAsia="en-GB"/>
            </w:rPr>
          </w:rPrChange>
        </w:rPr>
        <w:t xml:space="preserve">we </w:t>
      </w:r>
      <w:r w:rsidR="00136BD5" w:rsidRPr="00CB3A97">
        <w:rPr>
          <w:rFonts w:ascii="Calibri" w:eastAsia="Times New Roman" w:hAnsi="Calibri" w:cs="Calibri"/>
          <w:color w:val="000000"/>
          <w:lang w:eastAsia="en-GB"/>
          <w:rPrChange w:id="1174" w:author="Tank Green" w:date="2018-03-28T11:08:00Z">
            <w:rPr>
              <w:lang w:eastAsia="en-GB"/>
            </w:rPr>
          </w:rPrChange>
        </w:rPr>
        <w:t>calculate</w:t>
      </w:r>
      <w:r w:rsidR="00597E2C" w:rsidRPr="00CB3A97">
        <w:rPr>
          <w:rFonts w:ascii="Calibri" w:eastAsia="Times New Roman" w:hAnsi="Calibri" w:cs="Calibri"/>
          <w:color w:val="000000"/>
          <w:lang w:eastAsia="en-GB"/>
          <w:rPrChange w:id="1175" w:author="Tank Green" w:date="2018-03-28T11:08:00Z">
            <w:rPr>
              <w:lang w:eastAsia="en-GB"/>
            </w:rPr>
          </w:rPrChange>
        </w:rPr>
        <w:t xml:space="preserve"> the mean </w:t>
      </w:r>
      <w:del w:id="1176" w:author="Tank Green" w:date="2018-03-28T11:09:00Z">
        <w:r w:rsidR="00597E2C" w:rsidRPr="00CB3A97" w:rsidDel="00CB3A97">
          <w:rPr>
            <w:rFonts w:ascii="Calibri" w:eastAsia="Times New Roman" w:hAnsi="Calibri" w:cs="Calibri"/>
            <w:color w:val="000000"/>
            <w:lang w:eastAsia="en-GB"/>
            <w:rPrChange w:id="1177" w:author="Tank Green" w:date="2018-03-28T11:08:00Z">
              <w:rPr>
                <w:lang w:eastAsia="en-GB"/>
              </w:rPr>
            </w:rPrChange>
          </w:rPr>
          <w:delText xml:space="preserve">only </w:delText>
        </w:r>
      </w:del>
      <w:r w:rsidR="00597E2C" w:rsidRPr="00CB3A97">
        <w:rPr>
          <w:rFonts w:ascii="Calibri" w:eastAsia="Times New Roman" w:hAnsi="Calibri" w:cs="Calibri"/>
          <w:color w:val="000000"/>
          <w:lang w:eastAsia="en-GB"/>
          <w:rPrChange w:id="1178" w:author="Tank Green" w:date="2018-03-28T11:08:00Z">
            <w:rPr>
              <w:lang w:eastAsia="en-GB"/>
            </w:rPr>
          </w:rPrChange>
        </w:rPr>
        <w:t>between pairs, but there</w:t>
      </w:r>
      <w:ins w:id="1179" w:author="Tank Green" w:date="2018-03-28T11:10:00Z">
        <w:r>
          <w:rPr>
            <w:rFonts w:ascii="Calibri" w:eastAsia="Times New Roman" w:hAnsi="Calibri" w:cs="Calibri"/>
            <w:color w:val="000000"/>
            <w:lang w:eastAsia="en-GB"/>
          </w:rPr>
          <w:t xml:space="preserve"> are also</w:t>
        </w:r>
      </w:ins>
      <w:del w:id="1180" w:author="Tank Green" w:date="2018-03-28T11:10:00Z">
        <w:r w:rsidR="00597E2C" w:rsidRPr="00CB3A97" w:rsidDel="00CB3A97">
          <w:rPr>
            <w:rFonts w:ascii="Calibri" w:eastAsia="Times New Roman" w:hAnsi="Calibri" w:cs="Calibri"/>
            <w:color w:val="000000"/>
            <w:lang w:eastAsia="en-GB"/>
            <w:rPrChange w:id="1181" w:author="Tank Green" w:date="2018-03-28T11:08:00Z">
              <w:rPr>
                <w:lang w:eastAsia="en-GB"/>
              </w:rPr>
            </w:rPrChange>
          </w:rPr>
          <w:delText>’s actually</w:delText>
        </w:r>
      </w:del>
      <w:r w:rsidR="00597E2C" w:rsidRPr="00CB3A97">
        <w:rPr>
          <w:rFonts w:ascii="Calibri" w:eastAsia="Times New Roman" w:hAnsi="Calibri" w:cs="Calibri"/>
          <w:color w:val="000000"/>
          <w:lang w:eastAsia="en-GB"/>
          <w:rPrChange w:id="1182" w:author="Tank Green" w:date="2018-03-28T11:08:00Z">
            <w:rPr>
              <w:lang w:eastAsia="en-GB"/>
            </w:rPr>
          </w:rPrChange>
        </w:rPr>
        <w:t xml:space="preserve"> clusters of NN where three or more sensors are </w:t>
      </w:r>
      <w:del w:id="1183" w:author="Tank Green" w:date="2018-03-28T11:10:00Z">
        <w:r w:rsidR="00597E2C" w:rsidRPr="00CB3A97" w:rsidDel="00CB3A97">
          <w:rPr>
            <w:rFonts w:ascii="Calibri" w:eastAsia="Times New Roman" w:hAnsi="Calibri" w:cs="Calibri"/>
            <w:color w:val="000000"/>
            <w:lang w:eastAsia="en-GB"/>
            <w:rPrChange w:id="1184" w:author="Tank Green" w:date="2018-03-28T11:08:00Z">
              <w:rPr>
                <w:lang w:eastAsia="en-GB"/>
              </w:rPr>
            </w:rPrChange>
          </w:rPr>
          <w:delText xml:space="preserve">really </w:delText>
        </w:r>
      </w:del>
      <w:ins w:id="1185" w:author="Tank Green" w:date="2018-03-28T11:10:00Z">
        <w:r>
          <w:rPr>
            <w:rFonts w:ascii="Calibri" w:eastAsia="Times New Roman" w:hAnsi="Calibri" w:cs="Calibri"/>
            <w:color w:val="000000"/>
            <w:lang w:eastAsia="en-GB"/>
          </w:rPr>
          <w:t>very</w:t>
        </w:r>
        <w:r w:rsidRPr="00CB3A97">
          <w:rPr>
            <w:rFonts w:ascii="Calibri" w:eastAsia="Times New Roman" w:hAnsi="Calibri" w:cs="Calibri"/>
            <w:color w:val="000000"/>
            <w:lang w:eastAsia="en-GB"/>
            <w:rPrChange w:id="1186" w:author="Tank Green" w:date="2018-03-28T11:08:00Z">
              <w:rPr>
                <w:lang w:eastAsia="en-GB"/>
              </w:rPr>
            </w:rPrChange>
          </w:rPr>
          <w:t xml:space="preserve"> </w:t>
        </w:r>
      </w:ins>
      <w:r w:rsidR="00597E2C" w:rsidRPr="00CB3A97">
        <w:rPr>
          <w:rFonts w:ascii="Calibri" w:eastAsia="Times New Roman" w:hAnsi="Calibri" w:cs="Calibri"/>
          <w:color w:val="000000"/>
          <w:lang w:eastAsia="en-GB"/>
          <w:rPrChange w:id="1187" w:author="Tank Green" w:date="2018-03-28T11:08:00Z">
            <w:rPr>
              <w:lang w:eastAsia="en-GB"/>
            </w:rPr>
          </w:rPrChange>
        </w:rPr>
        <w:t>close to each other</w:t>
      </w:r>
      <w:ins w:id="1188" w:author="Tank Green" w:date="2018-03-28T11:10:00Z">
        <w:r w:rsidR="007E697C">
          <w:rPr>
            <w:rFonts w:ascii="Calibri" w:eastAsia="Times New Roman" w:hAnsi="Calibri" w:cs="Calibri"/>
            <w:color w:val="000000"/>
            <w:lang w:eastAsia="en-GB"/>
          </w:rPr>
          <w:t>. This needs to be further considered.</w:t>
        </w:r>
      </w:ins>
      <w:commentRangeEnd w:id="1132"/>
      <w:ins w:id="1189" w:author="Tank Green" w:date="2018-03-28T13:37:00Z">
        <w:r w:rsidR="006A238F">
          <w:rPr>
            <w:rStyle w:val="CommentReference"/>
          </w:rPr>
          <w:commentReference w:id="1132"/>
        </w:r>
      </w:ins>
      <w:del w:id="1190" w:author="Tank Green" w:date="2018-03-28T11:10:00Z">
        <w:r w:rsidR="00597E2C" w:rsidRPr="00CB3A97" w:rsidDel="00CB3A97">
          <w:rPr>
            <w:rFonts w:ascii="Calibri" w:eastAsia="Times New Roman" w:hAnsi="Calibri" w:cs="Calibri"/>
            <w:color w:val="000000"/>
            <w:lang w:eastAsia="en-GB"/>
            <w:rPrChange w:id="1191" w:author="Tank Green" w:date="2018-03-28T11:08:00Z">
              <w:rPr>
                <w:lang w:eastAsia="en-GB"/>
              </w:rPr>
            </w:rPrChange>
          </w:rPr>
          <w:delText xml:space="preserve">. </w:delText>
        </w:r>
      </w:del>
    </w:p>
    <w:sectPr w:rsidR="00597E2C" w:rsidRPr="00CB3A97" w:rsidSect="00501B3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berto" w:date="2018-03-28T14:19:00Z" w:initials="R">
    <w:p w14:paraId="334A07FF" w14:textId="3267DABF" w:rsidR="000465E8" w:rsidRDefault="000465E8">
      <w:pPr>
        <w:pStyle w:val="CommentText"/>
      </w:pPr>
      <w:r>
        <w:rPr>
          <w:rStyle w:val="CommentReference"/>
        </w:rPr>
        <w:annotationRef/>
      </w:r>
      <w:r>
        <w:t xml:space="preserve">I am on the “data are” group. </w:t>
      </w:r>
    </w:p>
  </w:comment>
  <w:comment w:id="77" w:author="Tank Green" w:date="2018-03-27T16:34:00Z" w:initials="TG">
    <w:p w14:paraId="6EC4B885" w14:textId="526D7408" w:rsidR="00AE3356" w:rsidRDefault="00AE3356">
      <w:pPr>
        <w:pStyle w:val="CommentText"/>
      </w:pPr>
      <w:r>
        <w:rPr>
          <w:rStyle w:val="CommentReference"/>
        </w:rPr>
        <w:annotationRef/>
      </w:r>
      <w:r>
        <w:t xml:space="preserve">Is there one sensor per location? I think this needs to be clarified. </w:t>
      </w:r>
    </w:p>
  </w:comment>
  <w:comment w:id="78" w:author="Roberto" w:date="2018-03-28T13:56:00Z" w:initials="R">
    <w:p w14:paraId="5F75B584" w14:textId="315CB7F3" w:rsidR="002537BB" w:rsidRDefault="002537BB">
      <w:pPr>
        <w:pStyle w:val="CommentText"/>
      </w:pPr>
      <w:r>
        <w:rPr>
          <w:rStyle w:val="CommentReference"/>
        </w:rPr>
        <w:annotationRef/>
      </w:r>
      <w:r>
        <w:t>Sensor and location are synonymous</w:t>
      </w:r>
      <w:r w:rsidR="00EE6901">
        <w:t>.</w:t>
      </w:r>
    </w:p>
  </w:comment>
  <w:comment w:id="171" w:author="Tank Green" w:date="2018-03-27T14:46:00Z" w:initials="TG">
    <w:p w14:paraId="6BB9A3EC" w14:textId="77777777" w:rsidR="00AE3356" w:rsidRDefault="00AE3356">
      <w:pPr>
        <w:pStyle w:val="CommentText"/>
      </w:pPr>
      <w:r>
        <w:rPr>
          <w:rStyle w:val="CommentReference"/>
        </w:rPr>
        <w:annotationRef/>
      </w:r>
      <w:r>
        <w:t xml:space="preserve">Is this figure right, Roberto? It doesn’t look it to me, but perhaps I don’t understand the figure correctly. </w:t>
      </w:r>
    </w:p>
  </w:comment>
  <w:comment w:id="172" w:author="Roberto" w:date="2018-03-28T13:58:00Z" w:initials="R">
    <w:p w14:paraId="7D9AD1F6" w14:textId="7250DDE3" w:rsidR="002537BB" w:rsidRDefault="002537BB">
      <w:pPr>
        <w:pStyle w:val="CommentText"/>
      </w:pPr>
      <w:r>
        <w:rPr>
          <w:rStyle w:val="CommentReference"/>
        </w:rPr>
        <w:annotationRef/>
      </w:r>
      <w:r>
        <w:t>I changed June-August for July-August</w:t>
      </w:r>
    </w:p>
  </w:comment>
  <w:comment w:id="302" w:author="Tank Green" w:date="2018-03-27T15:02:00Z" w:initials="TG">
    <w:p w14:paraId="6F71DCB2" w14:textId="3008BFBC" w:rsidR="00AE3356" w:rsidRDefault="00AE3356">
      <w:pPr>
        <w:pStyle w:val="CommentText"/>
      </w:pPr>
      <w:r>
        <w:rPr>
          <w:rStyle w:val="CommentReference"/>
        </w:rPr>
        <w:annotationRef/>
      </w:r>
      <w:r>
        <w:t>Are these dates right?! Should the first orange box not be Dec 2015/16 and Dec 2016/17, and the second orange box not be Aug 2015/16 and Aug 2016/17? I would also have the 4 boxes ordered by the dates they contain: 1) Aug, 2) Dec, 2) Jan, 4) Feb.</w:t>
      </w:r>
    </w:p>
  </w:comment>
  <w:comment w:id="303" w:author="Roberto" w:date="2018-03-28T14:00:00Z" w:initials="R">
    <w:p w14:paraId="235D35FE" w14:textId="271AF18F" w:rsidR="002537BB" w:rsidRDefault="002537BB">
      <w:pPr>
        <w:pStyle w:val="CommentText"/>
      </w:pPr>
      <w:r>
        <w:rPr>
          <w:rStyle w:val="CommentReference"/>
        </w:rPr>
        <w:annotationRef/>
      </w:r>
      <w:r>
        <w:t xml:space="preserve">Figures changed accordingly </w:t>
      </w:r>
    </w:p>
  </w:comment>
  <w:comment w:id="502" w:author="Tank Green" w:date="2018-03-27T15:54:00Z" w:initials="TG">
    <w:p w14:paraId="3163AD4B" w14:textId="7422B119" w:rsidR="00AE3356" w:rsidRDefault="00AE3356">
      <w:pPr>
        <w:pStyle w:val="CommentText"/>
      </w:pPr>
      <w:r>
        <w:rPr>
          <w:rStyle w:val="CommentReference"/>
        </w:rPr>
        <w:annotationRef/>
      </w:r>
      <w:r>
        <w:t xml:space="preserve">Can you say why that is for the layperson? </w:t>
      </w:r>
    </w:p>
  </w:comment>
  <w:comment w:id="503" w:author="Roberto" w:date="2018-03-28T14:22:00Z" w:initials="R">
    <w:p w14:paraId="49F4CD3B" w14:textId="1801DFED" w:rsidR="000465E8" w:rsidRDefault="000465E8">
      <w:pPr>
        <w:pStyle w:val="CommentText"/>
      </w:pPr>
      <w:r>
        <w:rPr>
          <w:rStyle w:val="CommentReference"/>
        </w:rPr>
        <w:annotationRef/>
      </w:r>
      <w:r>
        <w:t xml:space="preserve">I </w:t>
      </w:r>
      <w:r w:rsidR="007A5507">
        <w:t>changed a little bit</w:t>
      </w:r>
    </w:p>
  </w:comment>
  <w:comment w:id="708" w:author="Tank Green" w:date="2018-03-27T16:36:00Z" w:initials="TG">
    <w:p w14:paraId="393D9925" w14:textId="602150FA" w:rsidR="00AE3356" w:rsidRDefault="00AE3356">
      <w:pPr>
        <w:pStyle w:val="CommentText"/>
      </w:pPr>
      <w:r>
        <w:rPr>
          <w:rStyle w:val="CommentReference"/>
        </w:rPr>
        <w:annotationRef/>
      </w:r>
      <w:r>
        <w:t>Meaning a total of 528? That’s a massive proportion of your 791 total. Or do you mean 132 pairs, 264 in total?</w:t>
      </w:r>
    </w:p>
    <w:p w14:paraId="2BA96D5F" w14:textId="77B1A388" w:rsidR="007A5507" w:rsidRDefault="007A5507">
      <w:pPr>
        <w:pStyle w:val="CommentText"/>
      </w:pPr>
    </w:p>
  </w:comment>
  <w:comment w:id="709" w:author="Roberto" w:date="2018-03-28T14:30:00Z" w:initials="R">
    <w:p w14:paraId="74DB9E73" w14:textId="2C086B5E" w:rsidR="007A5507" w:rsidRDefault="007A5507">
      <w:pPr>
        <w:pStyle w:val="CommentText"/>
      </w:pPr>
      <w:r>
        <w:rPr>
          <w:rStyle w:val="CommentReference"/>
        </w:rPr>
        <w:annotationRef/>
      </w:r>
      <w:r>
        <w:t>It’s 264 pairs, but one location can be present in many</w:t>
      </w:r>
      <w:r w:rsidR="00EE6901">
        <w:t xml:space="preserve"> different</w:t>
      </w:r>
      <w:r>
        <w:t xml:space="preserve"> pairs. I add something about </w:t>
      </w:r>
      <w:proofErr w:type="gramStart"/>
      <w:r w:rsidR="008A6CF5">
        <w:t>it  to</w:t>
      </w:r>
      <w:proofErr w:type="gramEnd"/>
      <w:r w:rsidR="008A6CF5">
        <w:t xml:space="preserve"> clarify this</w:t>
      </w:r>
    </w:p>
  </w:comment>
  <w:comment w:id="727" w:author="Tank Green" w:date="2018-03-27T16:57:00Z" w:initials="TG">
    <w:p w14:paraId="1CB76526" w14:textId="3959233B" w:rsidR="00AE3356" w:rsidRDefault="00AE3356">
      <w:pPr>
        <w:pStyle w:val="CommentText"/>
      </w:pPr>
      <w:r>
        <w:rPr>
          <w:rStyle w:val="CommentReference"/>
        </w:rPr>
        <w:annotationRef/>
      </w:r>
      <w:r w:rsidR="007A5507">
        <w:t>It’s 264</w:t>
      </w:r>
    </w:p>
  </w:comment>
  <w:comment w:id="728" w:author="Roberto" w:date="2018-03-28T14:30:00Z" w:initials="R">
    <w:p w14:paraId="204D8945" w14:textId="77777777" w:rsidR="007A5507" w:rsidRDefault="007A5507" w:rsidP="007A5507">
      <w:pPr>
        <w:pStyle w:val="CommentText"/>
      </w:pPr>
      <w:r>
        <w:rPr>
          <w:rStyle w:val="CommentReference"/>
        </w:rPr>
        <w:annotationRef/>
      </w:r>
      <w:r>
        <w:rPr>
          <w:rStyle w:val="CommentReference"/>
        </w:rPr>
        <w:annotationRef/>
      </w:r>
      <w:r>
        <w:t>It’s 264</w:t>
      </w:r>
    </w:p>
    <w:p w14:paraId="3FD857B3" w14:textId="69A955CD" w:rsidR="007A5507" w:rsidRDefault="007A5507">
      <w:pPr>
        <w:pStyle w:val="CommentText"/>
      </w:pPr>
    </w:p>
  </w:comment>
  <w:comment w:id="798" w:author="Tank Green" w:date="2018-03-27T17:14:00Z" w:initials="TG">
    <w:p w14:paraId="19A9FB6B" w14:textId="3E439932" w:rsidR="00AE3356" w:rsidRDefault="00AE3356">
      <w:pPr>
        <w:pStyle w:val="CommentText"/>
      </w:pPr>
      <w:r>
        <w:rPr>
          <w:rStyle w:val="CommentReference"/>
        </w:rPr>
        <w:annotationRef/>
      </w:r>
      <w:r>
        <w:t>Is this right?</w:t>
      </w:r>
    </w:p>
  </w:comment>
  <w:comment w:id="799" w:author="Roberto" w:date="2018-03-28T14:31:00Z" w:initials="R">
    <w:p w14:paraId="5997CFD7" w14:textId="0B0EC794" w:rsidR="007A5507" w:rsidRDefault="007A5507">
      <w:pPr>
        <w:pStyle w:val="CommentText"/>
      </w:pPr>
      <w:r>
        <w:rPr>
          <w:rStyle w:val="CommentReference"/>
        </w:rPr>
        <w:annotationRef/>
      </w:r>
      <w:r>
        <w:t>Yes</w:t>
      </w:r>
    </w:p>
  </w:comment>
  <w:comment w:id="886" w:author="Tank Green" w:date="2018-03-28T09:38:00Z" w:initials="TG">
    <w:p w14:paraId="72F93535" w14:textId="4991C6B3" w:rsidR="00AE3356" w:rsidRDefault="00AE3356">
      <w:pPr>
        <w:pStyle w:val="CommentText"/>
      </w:pPr>
      <w:r>
        <w:rPr>
          <w:rStyle w:val="CommentReference"/>
        </w:rPr>
        <w:annotationRef/>
      </w:r>
      <w:r>
        <w:t>I’ve changed the title. Is this right? Same for the figure below.</w:t>
      </w:r>
    </w:p>
  </w:comment>
  <w:comment w:id="887" w:author="Roberto" w:date="2018-03-28T14:32:00Z" w:initials="R">
    <w:p w14:paraId="510B2220" w14:textId="48643850" w:rsidR="007A5507" w:rsidRDefault="007A5507">
      <w:pPr>
        <w:pStyle w:val="CommentText"/>
      </w:pPr>
      <w:r>
        <w:rPr>
          <w:rStyle w:val="CommentReference"/>
        </w:rPr>
        <w:annotationRef/>
      </w:r>
      <w:r>
        <w:t>Yes it is</w:t>
      </w:r>
    </w:p>
  </w:comment>
  <w:comment w:id="901" w:author="Tank Green" w:date="2018-03-28T09:38:00Z" w:initials="TG">
    <w:p w14:paraId="78809DA3" w14:textId="36F35935" w:rsidR="00AE3356" w:rsidRDefault="00AE3356">
      <w:pPr>
        <w:pStyle w:val="CommentText"/>
      </w:pPr>
      <w:r>
        <w:rPr>
          <w:rStyle w:val="CommentReference"/>
        </w:rPr>
        <w:annotationRef/>
      </w:r>
      <w:r>
        <w:t>Check this change!</w:t>
      </w:r>
    </w:p>
  </w:comment>
  <w:comment w:id="902" w:author="Roberto" w:date="2018-03-28T14:32:00Z" w:initials="R">
    <w:p w14:paraId="47D13D70" w14:textId="5DF6B8B5" w:rsidR="007A5507" w:rsidRDefault="007A5507">
      <w:pPr>
        <w:pStyle w:val="CommentText"/>
      </w:pPr>
      <w:r>
        <w:rPr>
          <w:rStyle w:val="CommentReference"/>
        </w:rPr>
        <w:annotationRef/>
      </w:r>
      <w:r>
        <w:t>It’ ok</w:t>
      </w:r>
    </w:p>
  </w:comment>
  <w:comment w:id="1046" w:author="Tank Green" w:date="2018-03-28T10:52:00Z" w:initials="TG">
    <w:p w14:paraId="0945B435" w14:textId="5DC50D35" w:rsidR="00AE3356" w:rsidRDefault="00AE3356">
      <w:pPr>
        <w:pStyle w:val="CommentText"/>
      </w:pPr>
      <w:r>
        <w:rPr>
          <w:rStyle w:val="CommentReference"/>
        </w:rPr>
        <w:annotationRef/>
      </w:r>
      <w:r>
        <w:t>Where is Appendix B?!!!! You refer to it in the text.</w:t>
      </w:r>
    </w:p>
  </w:comment>
  <w:comment w:id="1047" w:author="Roberto" w:date="2018-03-28T14:33:00Z" w:initials="R">
    <w:p w14:paraId="78DDFCC4" w14:textId="0F7377CE" w:rsidR="007A5507" w:rsidRDefault="007A5507">
      <w:pPr>
        <w:pStyle w:val="CommentText"/>
      </w:pPr>
      <w:r>
        <w:rPr>
          <w:rStyle w:val="CommentReference"/>
        </w:rPr>
        <w:annotationRef/>
      </w:r>
      <w:r>
        <w:t>I remove the reference to appendix B</w:t>
      </w:r>
    </w:p>
  </w:comment>
  <w:comment w:id="1055" w:author="Tank Green" w:date="2018-03-28T10:54:00Z" w:initials="TG">
    <w:p w14:paraId="4071D2B8" w14:textId="23935A61" w:rsidR="00AE3356" w:rsidRDefault="00AE3356">
      <w:pPr>
        <w:pStyle w:val="CommentText"/>
      </w:pPr>
      <w:r>
        <w:rPr>
          <w:rStyle w:val="CommentReference"/>
        </w:rPr>
        <w:annotationRef/>
      </w:r>
      <w:r>
        <w:t>Same comment as above. Is this the total number of pairs or the total number of sensors which were paired? i.e. is the total number of individual sensors 264 or 528?</w:t>
      </w:r>
    </w:p>
  </w:comment>
  <w:comment w:id="1056" w:author="Roberto" w:date="2018-03-28T14:34:00Z" w:initials="R">
    <w:p w14:paraId="5BC7E5E3" w14:textId="6C3180AB" w:rsidR="007A5507" w:rsidRDefault="007A5507">
      <w:pPr>
        <w:pStyle w:val="CommentText"/>
      </w:pPr>
      <w:r>
        <w:rPr>
          <w:rStyle w:val="CommentReference"/>
        </w:rPr>
        <w:annotationRef/>
      </w:r>
      <w:r>
        <w:t>That is addressed in the corresponding section</w:t>
      </w:r>
    </w:p>
  </w:comment>
  <w:comment w:id="1132" w:author="Tank Green" w:date="2018-03-28T13:37:00Z" w:initials="TG">
    <w:p w14:paraId="7F4EDA8E" w14:textId="5F714737" w:rsidR="006A238F" w:rsidRDefault="006A238F">
      <w:pPr>
        <w:pStyle w:val="CommentText"/>
      </w:pPr>
      <w:r>
        <w:rPr>
          <w:rStyle w:val="CommentReference"/>
        </w:rPr>
        <w:annotationRef/>
      </w:r>
      <w:r>
        <w:t>This feels very rushed and unfinished.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A07FF" w15:done="0"/>
  <w15:commentEx w15:paraId="6EC4B885" w15:done="0"/>
  <w15:commentEx w15:paraId="5F75B584" w15:paraIdParent="6EC4B885" w15:done="0"/>
  <w15:commentEx w15:paraId="6BB9A3EC" w15:done="0"/>
  <w15:commentEx w15:paraId="7D9AD1F6" w15:paraIdParent="6BB9A3EC" w15:done="0"/>
  <w15:commentEx w15:paraId="6F71DCB2" w15:done="0"/>
  <w15:commentEx w15:paraId="235D35FE" w15:paraIdParent="6F71DCB2" w15:done="0"/>
  <w15:commentEx w15:paraId="3163AD4B" w15:done="0"/>
  <w15:commentEx w15:paraId="49F4CD3B" w15:paraIdParent="3163AD4B" w15:done="0"/>
  <w15:commentEx w15:paraId="2BA96D5F" w15:done="0"/>
  <w15:commentEx w15:paraId="74DB9E73" w15:paraIdParent="2BA96D5F" w15:done="0"/>
  <w15:commentEx w15:paraId="1CB76526" w15:done="0"/>
  <w15:commentEx w15:paraId="3FD857B3" w15:paraIdParent="1CB76526" w15:done="0"/>
  <w15:commentEx w15:paraId="19A9FB6B" w15:done="0"/>
  <w15:commentEx w15:paraId="5997CFD7" w15:paraIdParent="19A9FB6B" w15:done="0"/>
  <w15:commentEx w15:paraId="72F93535" w15:done="0"/>
  <w15:commentEx w15:paraId="510B2220" w15:paraIdParent="72F93535" w15:done="0"/>
  <w15:commentEx w15:paraId="78809DA3" w15:done="0"/>
  <w15:commentEx w15:paraId="47D13D70" w15:paraIdParent="78809DA3" w15:done="0"/>
  <w15:commentEx w15:paraId="0945B435" w15:done="0"/>
  <w15:commentEx w15:paraId="78DDFCC4" w15:paraIdParent="0945B435" w15:done="0"/>
  <w15:commentEx w15:paraId="4071D2B8" w15:done="0"/>
  <w15:commentEx w15:paraId="5BC7E5E3" w15:paraIdParent="4071D2B8" w15:done="0"/>
  <w15:commentEx w15:paraId="7F4EDA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C4B885" w16cid:durableId="1E64F11C"/>
  <w16cid:commentId w16cid:paraId="6BB9A3EC" w16cid:durableId="1E64D7C3"/>
  <w16cid:commentId w16cid:paraId="6F71DCB2" w16cid:durableId="1E64DB93"/>
  <w16cid:commentId w16cid:paraId="3163AD4B" w16cid:durableId="1E64E7B4"/>
  <w16cid:commentId w16cid:paraId="393D9925" w16cid:durableId="1E64F197"/>
  <w16cid:commentId w16cid:paraId="1CB76526" w16cid:durableId="1E64F689"/>
  <w16cid:commentId w16cid:paraId="19A9FB6B" w16cid:durableId="1E64FA68"/>
  <w16cid:commentId w16cid:paraId="72F93535" w16cid:durableId="1E65E0FA"/>
  <w16cid:commentId w16cid:paraId="78809DA3" w16cid:durableId="1E65E118"/>
  <w16cid:commentId w16cid:paraId="0945B435" w16cid:durableId="1E65F286"/>
  <w16cid:commentId w16cid:paraId="4071D2B8" w16cid:durableId="1E65F2EA"/>
  <w16cid:commentId w16cid:paraId="7F4EDA8E" w16cid:durableId="1E6619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02F98" w14:textId="77777777" w:rsidR="00A404A7" w:rsidRDefault="00A404A7" w:rsidP="00F924F0">
      <w:pPr>
        <w:spacing w:after="0" w:line="240" w:lineRule="auto"/>
      </w:pPr>
      <w:r>
        <w:separator/>
      </w:r>
    </w:p>
  </w:endnote>
  <w:endnote w:type="continuationSeparator" w:id="0">
    <w:p w14:paraId="59677A7B" w14:textId="77777777" w:rsidR="00A404A7" w:rsidRDefault="00A404A7" w:rsidP="00F9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124AA" w14:textId="77777777" w:rsidR="00A404A7" w:rsidRDefault="00A404A7" w:rsidP="00F924F0">
      <w:pPr>
        <w:spacing w:after="0" w:line="240" w:lineRule="auto"/>
      </w:pPr>
      <w:r>
        <w:separator/>
      </w:r>
    </w:p>
  </w:footnote>
  <w:footnote w:type="continuationSeparator" w:id="0">
    <w:p w14:paraId="16B50F3E" w14:textId="77777777" w:rsidR="00A404A7" w:rsidRDefault="00A404A7" w:rsidP="00F924F0">
      <w:pPr>
        <w:spacing w:after="0" w:line="240" w:lineRule="auto"/>
      </w:pPr>
      <w:r>
        <w:continuationSeparator/>
      </w:r>
    </w:p>
  </w:footnote>
  <w:footnote w:id="1">
    <w:p w14:paraId="67BF78DF" w14:textId="012198A2" w:rsidR="00AE3356" w:rsidRDefault="00AE3356">
      <w:pPr>
        <w:pStyle w:val="FootnoteText"/>
      </w:pPr>
      <w:ins w:id="555" w:author="Tank Green" w:date="2018-03-27T15:58:00Z">
        <w:r>
          <w:rPr>
            <w:rStyle w:val="FootnoteReference"/>
          </w:rPr>
          <w:footnoteRef/>
        </w:r>
        <w:r>
          <w:t xml:space="preserve"> </w:t>
        </w:r>
        <w:r w:rsidRPr="009D151A">
          <w:t>https://wiki.openstreetmap.org/wiki/Key:highway</w:t>
        </w:r>
        <w:r>
          <w: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A544A"/>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815027"/>
    <w:multiLevelType w:val="hybridMultilevel"/>
    <w:tmpl w:val="55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42217"/>
    <w:multiLevelType w:val="hybridMultilevel"/>
    <w:tmpl w:val="43A69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B5F2C"/>
    <w:multiLevelType w:val="hybridMultilevel"/>
    <w:tmpl w:val="2F507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D230A"/>
    <w:multiLevelType w:val="hybridMultilevel"/>
    <w:tmpl w:val="8E76DA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3206FD"/>
    <w:multiLevelType w:val="hybridMultilevel"/>
    <w:tmpl w:val="27006E06"/>
    <w:lvl w:ilvl="0" w:tplc="6BA41314">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6" w15:restartNumberingAfterBreak="0">
    <w:nsid w:val="5BAC24A5"/>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89405C6"/>
    <w:multiLevelType w:val="hybridMultilevel"/>
    <w:tmpl w:val="2954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5"/>
  </w:num>
  <w:num w:numId="6">
    <w:abstractNumId w:val="7"/>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o">
    <w15:presenceInfo w15:providerId="None" w15:userId="Robe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xNzYwMTU3MLewMDdX0lEKTi0uzszPAykwNKwFAMIT+iotAAAA"/>
  </w:docVars>
  <w:rsids>
    <w:rsidRoot w:val="008903ED"/>
    <w:rsid w:val="00016C83"/>
    <w:rsid w:val="0002171C"/>
    <w:rsid w:val="00036E67"/>
    <w:rsid w:val="000465E8"/>
    <w:rsid w:val="000478FC"/>
    <w:rsid w:val="00050F7E"/>
    <w:rsid w:val="00050FED"/>
    <w:rsid w:val="00057ACD"/>
    <w:rsid w:val="00061FE3"/>
    <w:rsid w:val="00062E60"/>
    <w:rsid w:val="000667E9"/>
    <w:rsid w:val="00083D47"/>
    <w:rsid w:val="00083DC9"/>
    <w:rsid w:val="000A20B5"/>
    <w:rsid w:val="000B183B"/>
    <w:rsid w:val="000B2CF0"/>
    <w:rsid w:val="000B52A6"/>
    <w:rsid w:val="000B5385"/>
    <w:rsid w:val="000C67E8"/>
    <w:rsid w:val="000D08B8"/>
    <w:rsid w:val="000D7A73"/>
    <w:rsid w:val="000E7B00"/>
    <w:rsid w:val="000F1EB1"/>
    <w:rsid w:val="000F59DD"/>
    <w:rsid w:val="000F7513"/>
    <w:rsid w:val="00103219"/>
    <w:rsid w:val="00106D34"/>
    <w:rsid w:val="001129BC"/>
    <w:rsid w:val="00117FF8"/>
    <w:rsid w:val="00121D8C"/>
    <w:rsid w:val="0012296C"/>
    <w:rsid w:val="001248A4"/>
    <w:rsid w:val="00131560"/>
    <w:rsid w:val="00133654"/>
    <w:rsid w:val="00136BD5"/>
    <w:rsid w:val="00136D9E"/>
    <w:rsid w:val="00154064"/>
    <w:rsid w:val="00156FE1"/>
    <w:rsid w:val="0016009C"/>
    <w:rsid w:val="00162A59"/>
    <w:rsid w:val="00164246"/>
    <w:rsid w:val="00181936"/>
    <w:rsid w:val="00183A59"/>
    <w:rsid w:val="0018587A"/>
    <w:rsid w:val="001A5AB7"/>
    <w:rsid w:val="001A772E"/>
    <w:rsid w:val="001B1B72"/>
    <w:rsid w:val="001B4144"/>
    <w:rsid w:val="001C5B45"/>
    <w:rsid w:val="001D3137"/>
    <w:rsid w:val="001E168B"/>
    <w:rsid w:val="001E1E59"/>
    <w:rsid w:val="001E333C"/>
    <w:rsid w:val="001E5F75"/>
    <w:rsid w:val="001F2817"/>
    <w:rsid w:val="0022234B"/>
    <w:rsid w:val="002263E2"/>
    <w:rsid w:val="00231F25"/>
    <w:rsid w:val="002332ED"/>
    <w:rsid w:val="002442A0"/>
    <w:rsid w:val="00251B82"/>
    <w:rsid w:val="002537BB"/>
    <w:rsid w:val="002706F0"/>
    <w:rsid w:val="002830E9"/>
    <w:rsid w:val="002A272B"/>
    <w:rsid w:val="002A6846"/>
    <w:rsid w:val="002A77CD"/>
    <w:rsid w:val="002D638B"/>
    <w:rsid w:val="002F354F"/>
    <w:rsid w:val="002F4318"/>
    <w:rsid w:val="003134B6"/>
    <w:rsid w:val="003156C3"/>
    <w:rsid w:val="00317BF3"/>
    <w:rsid w:val="00327763"/>
    <w:rsid w:val="00330587"/>
    <w:rsid w:val="00337469"/>
    <w:rsid w:val="003429B1"/>
    <w:rsid w:val="00354ACC"/>
    <w:rsid w:val="00354FB1"/>
    <w:rsid w:val="00356359"/>
    <w:rsid w:val="003658FB"/>
    <w:rsid w:val="00375D0A"/>
    <w:rsid w:val="00390780"/>
    <w:rsid w:val="00395A97"/>
    <w:rsid w:val="00395DE1"/>
    <w:rsid w:val="003A175C"/>
    <w:rsid w:val="003C022B"/>
    <w:rsid w:val="003C535F"/>
    <w:rsid w:val="003C5958"/>
    <w:rsid w:val="003C7B0B"/>
    <w:rsid w:val="003E3791"/>
    <w:rsid w:val="003F425A"/>
    <w:rsid w:val="0040123D"/>
    <w:rsid w:val="00403A85"/>
    <w:rsid w:val="00404E88"/>
    <w:rsid w:val="00411674"/>
    <w:rsid w:val="00412616"/>
    <w:rsid w:val="004150B8"/>
    <w:rsid w:val="004241E2"/>
    <w:rsid w:val="00432C46"/>
    <w:rsid w:val="00442872"/>
    <w:rsid w:val="00444AE2"/>
    <w:rsid w:val="00446130"/>
    <w:rsid w:val="004577FB"/>
    <w:rsid w:val="0046341C"/>
    <w:rsid w:val="00465D03"/>
    <w:rsid w:val="004703BE"/>
    <w:rsid w:val="0047271E"/>
    <w:rsid w:val="00472E24"/>
    <w:rsid w:val="00473218"/>
    <w:rsid w:val="00474BC6"/>
    <w:rsid w:val="00476477"/>
    <w:rsid w:val="00480E42"/>
    <w:rsid w:val="004856C5"/>
    <w:rsid w:val="004934E2"/>
    <w:rsid w:val="004958DF"/>
    <w:rsid w:val="00495E07"/>
    <w:rsid w:val="00496DB9"/>
    <w:rsid w:val="004A786B"/>
    <w:rsid w:val="004C2A97"/>
    <w:rsid w:val="004C601A"/>
    <w:rsid w:val="004D1B26"/>
    <w:rsid w:val="004E6C06"/>
    <w:rsid w:val="00501B31"/>
    <w:rsid w:val="0051141C"/>
    <w:rsid w:val="0051433D"/>
    <w:rsid w:val="00525450"/>
    <w:rsid w:val="00535144"/>
    <w:rsid w:val="0053784C"/>
    <w:rsid w:val="00537EB6"/>
    <w:rsid w:val="0054283E"/>
    <w:rsid w:val="00552C14"/>
    <w:rsid w:val="005535C0"/>
    <w:rsid w:val="0056029A"/>
    <w:rsid w:val="00560E4E"/>
    <w:rsid w:val="0056392C"/>
    <w:rsid w:val="005870A6"/>
    <w:rsid w:val="005876DA"/>
    <w:rsid w:val="00592F30"/>
    <w:rsid w:val="00594563"/>
    <w:rsid w:val="00597E2C"/>
    <w:rsid w:val="005A1AB6"/>
    <w:rsid w:val="005B59BA"/>
    <w:rsid w:val="005C2604"/>
    <w:rsid w:val="005C3FCE"/>
    <w:rsid w:val="005C5798"/>
    <w:rsid w:val="005D0BAC"/>
    <w:rsid w:val="005E0279"/>
    <w:rsid w:val="005E0C3A"/>
    <w:rsid w:val="005F1A0E"/>
    <w:rsid w:val="005F7F02"/>
    <w:rsid w:val="00604DF4"/>
    <w:rsid w:val="00612C7B"/>
    <w:rsid w:val="0061791D"/>
    <w:rsid w:val="006251BB"/>
    <w:rsid w:val="00656F32"/>
    <w:rsid w:val="00662177"/>
    <w:rsid w:val="006651C0"/>
    <w:rsid w:val="0066534C"/>
    <w:rsid w:val="00671F62"/>
    <w:rsid w:val="00673C17"/>
    <w:rsid w:val="00696D57"/>
    <w:rsid w:val="006973E3"/>
    <w:rsid w:val="006A238F"/>
    <w:rsid w:val="006C1124"/>
    <w:rsid w:val="006C6EC2"/>
    <w:rsid w:val="006D1C7D"/>
    <w:rsid w:val="006F429D"/>
    <w:rsid w:val="006F4817"/>
    <w:rsid w:val="006F627A"/>
    <w:rsid w:val="00702735"/>
    <w:rsid w:val="007053BA"/>
    <w:rsid w:val="007218FA"/>
    <w:rsid w:val="007333A7"/>
    <w:rsid w:val="00734031"/>
    <w:rsid w:val="00757C2C"/>
    <w:rsid w:val="0076187B"/>
    <w:rsid w:val="00764945"/>
    <w:rsid w:val="00764BE6"/>
    <w:rsid w:val="0077100E"/>
    <w:rsid w:val="00775ED2"/>
    <w:rsid w:val="00776B61"/>
    <w:rsid w:val="007A370B"/>
    <w:rsid w:val="007A5507"/>
    <w:rsid w:val="007B04B3"/>
    <w:rsid w:val="007B3C14"/>
    <w:rsid w:val="007D0A29"/>
    <w:rsid w:val="007D6697"/>
    <w:rsid w:val="007E697C"/>
    <w:rsid w:val="007E6CEE"/>
    <w:rsid w:val="007F02FB"/>
    <w:rsid w:val="007F28B4"/>
    <w:rsid w:val="00801B36"/>
    <w:rsid w:val="00803CFF"/>
    <w:rsid w:val="00805A67"/>
    <w:rsid w:val="00805B10"/>
    <w:rsid w:val="00806FA4"/>
    <w:rsid w:val="00816182"/>
    <w:rsid w:val="00854D0B"/>
    <w:rsid w:val="0086727E"/>
    <w:rsid w:val="008702B7"/>
    <w:rsid w:val="008771E9"/>
    <w:rsid w:val="00881CBC"/>
    <w:rsid w:val="0088490C"/>
    <w:rsid w:val="008903ED"/>
    <w:rsid w:val="00890C68"/>
    <w:rsid w:val="00892FE2"/>
    <w:rsid w:val="00896019"/>
    <w:rsid w:val="008A2010"/>
    <w:rsid w:val="008A4230"/>
    <w:rsid w:val="008A6CF5"/>
    <w:rsid w:val="008A7AA5"/>
    <w:rsid w:val="008B2E38"/>
    <w:rsid w:val="008B3378"/>
    <w:rsid w:val="008C11F3"/>
    <w:rsid w:val="008C2FAF"/>
    <w:rsid w:val="008D792C"/>
    <w:rsid w:val="008D7A13"/>
    <w:rsid w:val="008E0B32"/>
    <w:rsid w:val="008F02B5"/>
    <w:rsid w:val="008F0C9E"/>
    <w:rsid w:val="008F2D7B"/>
    <w:rsid w:val="009011AA"/>
    <w:rsid w:val="009024BD"/>
    <w:rsid w:val="00904E56"/>
    <w:rsid w:val="009056D7"/>
    <w:rsid w:val="00914679"/>
    <w:rsid w:val="00931106"/>
    <w:rsid w:val="0093587E"/>
    <w:rsid w:val="009365C0"/>
    <w:rsid w:val="009368FA"/>
    <w:rsid w:val="00940C53"/>
    <w:rsid w:val="00940D9F"/>
    <w:rsid w:val="00944D16"/>
    <w:rsid w:val="00966D4F"/>
    <w:rsid w:val="00970C9F"/>
    <w:rsid w:val="00973840"/>
    <w:rsid w:val="00975F66"/>
    <w:rsid w:val="009803D4"/>
    <w:rsid w:val="009804FE"/>
    <w:rsid w:val="00983DE2"/>
    <w:rsid w:val="009A02DF"/>
    <w:rsid w:val="009A1137"/>
    <w:rsid w:val="009C02B2"/>
    <w:rsid w:val="009D151A"/>
    <w:rsid w:val="009E478E"/>
    <w:rsid w:val="009E61F6"/>
    <w:rsid w:val="009F4C05"/>
    <w:rsid w:val="00A10950"/>
    <w:rsid w:val="00A211CE"/>
    <w:rsid w:val="00A21C1F"/>
    <w:rsid w:val="00A2503A"/>
    <w:rsid w:val="00A302B6"/>
    <w:rsid w:val="00A3196F"/>
    <w:rsid w:val="00A329F5"/>
    <w:rsid w:val="00A404A7"/>
    <w:rsid w:val="00A421AA"/>
    <w:rsid w:val="00A54A85"/>
    <w:rsid w:val="00A62F4E"/>
    <w:rsid w:val="00A815BD"/>
    <w:rsid w:val="00A85661"/>
    <w:rsid w:val="00A90B88"/>
    <w:rsid w:val="00AA4986"/>
    <w:rsid w:val="00AA502D"/>
    <w:rsid w:val="00AA61E5"/>
    <w:rsid w:val="00AB0460"/>
    <w:rsid w:val="00AB188E"/>
    <w:rsid w:val="00AB1CC8"/>
    <w:rsid w:val="00AC163E"/>
    <w:rsid w:val="00AC641F"/>
    <w:rsid w:val="00AD110A"/>
    <w:rsid w:val="00AD4EAD"/>
    <w:rsid w:val="00AE3356"/>
    <w:rsid w:val="00AE7227"/>
    <w:rsid w:val="00AF16F0"/>
    <w:rsid w:val="00AF7206"/>
    <w:rsid w:val="00AF7D57"/>
    <w:rsid w:val="00B0180D"/>
    <w:rsid w:val="00B02C00"/>
    <w:rsid w:val="00B3160C"/>
    <w:rsid w:val="00B32FED"/>
    <w:rsid w:val="00B364D3"/>
    <w:rsid w:val="00B70009"/>
    <w:rsid w:val="00B86C75"/>
    <w:rsid w:val="00B872E1"/>
    <w:rsid w:val="00BA0C47"/>
    <w:rsid w:val="00BA310D"/>
    <w:rsid w:val="00BA33F9"/>
    <w:rsid w:val="00BA6174"/>
    <w:rsid w:val="00BC1F69"/>
    <w:rsid w:val="00BD6F75"/>
    <w:rsid w:val="00BE6096"/>
    <w:rsid w:val="00BE64B6"/>
    <w:rsid w:val="00BF114A"/>
    <w:rsid w:val="00BF3F34"/>
    <w:rsid w:val="00BF4A42"/>
    <w:rsid w:val="00BF53F2"/>
    <w:rsid w:val="00C0120A"/>
    <w:rsid w:val="00C055E5"/>
    <w:rsid w:val="00C12D0D"/>
    <w:rsid w:val="00C14630"/>
    <w:rsid w:val="00C14AC8"/>
    <w:rsid w:val="00C1767F"/>
    <w:rsid w:val="00C21902"/>
    <w:rsid w:val="00C43FD8"/>
    <w:rsid w:val="00C501B8"/>
    <w:rsid w:val="00C53147"/>
    <w:rsid w:val="00C531DC"/>
    <w:rsid w:val="00C61E8F"/>
    <w:rsid w:val="00C72217"/>
    <w:rsid w:val="00C868E3"/>
    <w:rsid w:val="00C92C38"/>
    <w:rsid w:val="00C96DE6"/>
    <w:rsid w:val="00CB0B34"/>
    <w:rsid w:val="00CB3A97"/>
    <w:rsid w:val="00CB77EF"/>
    <w:rsid w:val="00CC6761"/>
    <w:rsid w:val="00CE1802"/>
    <w:rsid w:val="00CE5FE8"/>
    <w:rsid w:val="00CF09EA"/>
    <w:rsid w:val="00CF172F"/>
    <w:rsid w:val="00CF76EF"/>
    <w:rsid w:val="00D07B8D"/>
    <w:rsid w:val="00D147CC"/>
    <w:rsid w:val="00D167A7"/>
    <w:rsid w:val="00D21DC4"/>
    <w:rsid w:val="00D25B9B"/>
    <w:rsid w:val="00D4081A"/>
    <w:rsid w:val="00D40AFD"/>
    <w:rsid w:val="00D61830"/>
    <w:rsid w:val="00D62829"/>
    <w:rsid w:val="00D74B36"/>
    <w:rsid w:val="00D80A30"/>
    <w:rsid w:val="00D82AFA"/>
    <w:rsid w:val="00D851A9"/>
    <w:rsid w:val="00D979F0"/>
    <w:rsid w:val="00DA0F1E"/>
    <w:rsid w:val="00DB0A57"/>
    <w:rsid w:val="00DB12E4"/>
    <w:rsid w:val="00DB619E"/>
    <w:rsid w:val="00DB7390"/>
    <w:rsid w:val="00DD48AD"/>
    <w:rsid w:val="00DD4E49"/>
    <w:rsid w:val="00DD6B66"/>
    <w:rsid w:val="00DE21A3"/>
    <w:rsid w:val="00DF1354"/>
    <w:rsid w:val="00DF28D2"/>
    <w:rsid w:val="00DF4E0E"/>
    <w:rsid w:val="00E0639E"/>
    <w:rsid w:val="00E1392E"/>
    <w:rsid w:val="00E171BB"/>
    <w:rsid w:val="00E212F9"/>
    <w:rsid w:val="00E23E99"/>
    <w:rsid w:val="00E34028"/>
    <w:rsid w:val="00E47151"/>
    <w:rsid w:val="00E51F45"/>
    <w:rsid w:val="00E600AE"/>
    <w:rsid w:val="00E62670"/>
    <w:rsid w:val="00E83C69"/>
    <w:rsid w:val="00E95EB1"/>
    <w:rsid w:val="00EA5FE3"/>
    <w:rsid w:val="00EC2C44"/>
    <w:rsid w:val="00EC54A1"/>
    <w:rsid w:val="00ED0A67"/>
    <w:rsid w:val="00ED0CB0"/>
    <w:rsid w:val="00ED7930"/>
    <w:rsid w:val="00EE6309"/>
    <w:rsid w:val="00EE6901"/>
    <w:rsid w:val="00EF0B9D"/>
    <w:rsid w:val="00EF3B54"/>
    <w:rsid w:val="00EF41DD"/>
    <w:rsid w:val="00F037E6"/>
    <w:rsid w:val="00F03B53"/>
    <w:rsid w:val="00F10272"/>
    <w:rsid w:val="00F13161"/>
    <w:rsid w:val="00F21D92"/>
    <w:rsid w:val="00F25CC2"/>
    <w:rsid w:val="00F331B4"/>
    <w:rsid w:val="00F3642C"/>
    <w:rsid w:val="00F50D0C"/>
    <w:rsid w:val="00F55E20"/>
    <w:rsid w:val="00F57B11"/>
    <w:rsid w:val="00F857A6"/>
    <w:rsid w:val="00F924F0"/>
    <w:rsid w:val="00FA1428"/>
    <w:rsid w:val="00FC180B"/>
    <w:rsid w:val="00FC2454"/>
    <w:rsid w:val="00FD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2F9E"/>
  <w15:chartTrackingRefBased/>
  <w15:docId w15:val="{51868E80-9B2A-4FAD-9E7C-2065900B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42"/>
    <w:pPr>
      <w:ind w:left="720"/>
      <w:contextualSpacing/>
    </w:pPr>
  </w:style>
  <w:style w:type="table" w:styleId="TableGrid">
    <w:name w:val="Table Grid"/>
    <w:basedOn w:val="TableNormal"/>
    <w:uiPriority w:val="39"/>
    <w:rsid w:val="0012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74B36"/>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7D66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2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4F0"/>
  </w:style>
  <w:style w:type="paragraph" w:styleId="Footer">
    <w:name w:val="footer"/>
    <w:basedOn w:val="Normal"/>
    <w:link w:val="FooterChar"/>
    <w:uiPriority w:val="99"/>
    <w:unhideWhenUsed/>
    <w:rsid w:val="00F92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4F0"/>
  </w:style>
  <w:style w:type="paragraph" w:customStyle="1" w:styleId="Equation">
    <w:name w:val="Equation"/>
    <w:basedOn w:val="Caption"/>
    <w:qFormat/>
    <w:rsid w:val="00776B61"/>
    <w:pPr>
      <w:jc w:val="center"/>
    </w:pPr>
    <w:rPr>
      <w:rFonts w:ascii="Cambria Math" w:hAnsi="Cambria Math"/>
      <w:color w:val="auto"/>
      <w:sz w:val="24"/>
      <w:szCs w:val="24"/>
    </w:rPr>
  </w:style>
  <w:style w:type="paragraph" w:styleId="Caption">
    <w:name w:val="caption"/>
    <w:basedOn w:val="Normal"/>
    <w:next w:val="Normal"/>
    <w:uiPriority w:val="35"/>
    <w:unhideWhenUsed/>
    <w:qFormat/>
    <w:rsid w:val="00776B6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75F66"/>
    <w:rPr>
      <w:sz w:val="16"/>
      <w:szCs w:val="16"/>
    </w:rPr>
  </w:style>
  <w:style w:type="paragraph" w:styleId="CommentText">
    <w:name w:val="annotation text"/>
    <w:basedOn w:val="Normal"/>
    <w:link w:val="CommentTextChar"/>
    <w:uiPriority w:val="99"/>
    <w:semiHidden/>
    <w:unhideWhenUsed/>
    <w:rsid w:val="00975F66"/>
    <w:pPr>
      <w:spacing w:line="240" w:lineRule="auto"/>
    </w:pPr>
    <w:rPr>
      <w:sz w:val="20"/>
      <w:szCs w:val="20"/>
    </w:rPr>
  </w:style>
  <w:style w:type="character" w:customStyle="1" w:styleId="CommentTextChar">
    <w:name w:val="Comment Text Char"/>
    <w:basedOn w:val="DefaultParagraphFont"/>
    <w:link w:val="CommentText"/>
    <w:uiPriority w:val="99"/>
    <w:semiHidden/>
    <w:rsid w:val="00975F66"/>
    <w:rPr>
      <w:sz w:val="20"/>
      <w:szCs w:val="20"/>
    </w:rPr>
  </w:style>
  <w:style w:type="paragraph" w:styleId="CommentSubject">
    <w:name w:val="annotation subject"/>
    <w:basedOn w:val="CommentText"/>
    <w:next w:val="CommentText"/>
    <w:link w:val="CommentSubjectChar"/>
    <w:uiPriority w:val="99"/>
    <w:semiHidden/>
    <w:unhideWhenUsed/>
    <w:rsid w:val="00975F66"/>
    <w:rPr>
      <w:b/>
      <w:bCs/>
    </w:rPr>
  </w:style>
  <w:style w:type="character" w:customStyle="1" w:styleId="CommentSubjectChar">
    <w:name w:val="Comment Subject Char"/>
    <w:basedOn w:val="CommentTextChar"/>
    <w:link w:val="CommentSubject"/>
    <w:uiPriority w:val="99"/>
    <w:semiHidden/>
    <w:rsid w:val="00975F66"/>
    <w:rPr>
      <w:b/>
      <w:bCs/>
      <w:sz w:val="20"/>
      <w:szCs w:val="20"/>
    </w:rPr>
  </w:style>
  <w:style w:type="paragraph" w:styleId="BalloonText">
    <w:name w:val="Balloon Text"/>
    <w:basedOn w:val="Normal"/>
    <w:link w:val="BalloonTextChar"/>
    <w:uiPriority w:val="99"/>
    <w:semiHidden/>
    <w:unhideWhenUsed/>
    <w:rsid w:val="00975F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F66"/>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9D15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51A"/>
    <w:rPr>
      <w:sz w:val="20"/>
      <w:szCs w:val="20"/>
    </w:rPr>
  </w:style>
  <w:style w:type="character" w:styleId="FootnoteReference">
    <w:name w:val="footnote reference"/>
    <w:basedOn w:val="DefaultParagraphFont"/>
    <w:uiPriority w:val="99"/>
    <w:semiHidden/>
    <w:unhideWhenUsed/>
    <w:rsid w:val="009D151A"/>
    <w:rPr>
      <w:vertAlign w:val="superscript"/>
    </w:rPr>
  </w:style>
  <w:style w:type="paragraph" w:styleId="Revision">
    <w:name w:val="Revision"/>
    <w:hidden/>
    <w:uiPriority w:val="99"/>
    <w:semiHidden/>
    <w:rsid w:val="008F0C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10087">
      <w:bodyDiv w:val="1"/>
      <w:marLeft w:val="0"/>
      <w:marRight w:val="0"/>
      <w:marTop w:val="0"/>
      <w:marBottom w:val="0"/>
      <w:divBdr>
        <w:top w:val="none" w:sz="0" w:space="0" w:color="auto"/>
        <w:left w:val="none" w:sz="0" w:space="0" w:color="auto"/>
        <w:bottom w:val="none" w:sz="0" w:space="0" w:color="auto"/>
        <w:right w:val="none" w:sz="0" w:space="0" w:color="auto"/>
      </w:divBdr>
    </w:div>
    <w:div w:id="1184711146">
      <w:bodyDiv w:val="1"/>
      <w:marLeft w:val="0"/>
      <w:marRight w:val="0"/>
      <w:marTop w:val="0"/>
      <w:marBottom w:val="0"/>
      <w:divBdr>
        <w:top w:val="none" w:sz="0" w:space="0" w:color="auto"/>
        <w:left w:val="none" w:sz="0" w:space="0" w:color="auto"/>
        <w:bottom w:val="none" w:sz="0" w:space="0" w:color="auto"/>
        <w:right w:val="none" w:sz="0" w:space="0" w:color="auto"/>
      </w:divBdr>
    </w:div>
    <w:div w:id="1711102766">
      <w:bodyDiv w:val="1"/>
      <w:marLeft w:val="0"/>
      <w:marRight w:val="0"/>
      <w:marTop w:val="0"/>
      <w:marBottom w:val="0"/>
      <w:divBdr>
        <w:top w:val="none" w:sz="0" w:space="0" w:color="auto"/>
        <w:left w:val="none" w:sz="0" w:space="0" w:color="auto"/>
        <w:bottom w:val="none" w:sz="0" w:space="0" w:color="auto"/>
        <w:right w:val="none" w:sz="0" w:space="0" w:color="auto"/>
      </w:divBdr>
      <w:divsChild>
        <w:div w:id="1571043376">
          <w:marLeft w:val="0"/>
          <w:marRight w:val="0"/>
          <w:marTop w:val="0"/>
          <w:marBottom w:val="0"/>
          <w:divBdr>
            <w:top w:val="none" w:sz="0" w:space="0" w:color="auto"/>
            <w:left w:val="none" w:sz="0" w:space="0" w:color="auto"/>
            <w:bottom w:val="none" w:sz="0" w:space="0" w:color="auto"/>
            <w:right w:val="none" w:sz="0" w:space="0" w:color="auto"/>
          </w:divBdr>
        </w:div>
        <w:div w:id="844201766">
          <w:marLeft w:val="0"/>
          <w:marRight w:val="0"/>
          <w:marTop w:val="0"/>
          <w:marBottom w:val="0"/>
          <w:divBdr>
            <w:top w:val="none" w:sz="0" w:space="0" w:color="auto"/>
            <w:left w:val="none" w:sz="0" w:space="0" w:color="auto"/>
            <w:bottom w:val="none" w:sz="0" w:space="0" w:color="auto"/>
            <w:right w:val="none" w:sz="0" w:space="0" w:color="auto"/>
          </w:divBdr>
        </w:div>
        <w:div w:id="256445901">
          <w:marLeft w:val="0"/>
          <w:marRight w:val="0"/>
          <w:marTop w:val="0"/>
          <w:marBottom w:val="0"/>
          <w:divBdr>
            <w:top w:val="none" w:sz="0" w:space="0" w:color="auto"/>
            <w:left w:val="none" w:sz="0" w:space="0" w:color="auto"/>
            <w:bottom w:val="none" w:sz="0" w:space="0" w:color="auto"/>
            <w:right w:val="none" w:sz="0" w:space="0" w:color="auto"/>
          </w:divBdr>
        </w:div>
        <w:div w:id="2080589867">
          <w:marLeft w:val="0"/>
          <w:marRight w:val="0"/>
          <w:marTop w:val="0"/>
          <w:marBottom w:val="0"/>
          <w:divBdr>
            <w:top w:val="none" w:sz="0" w:space="0" w:color="auto"/>
            <w:left w:val="none" w:sz="0" w:space="0" w:color="auto"/>
            <w:bottom w:val="none" w:sz="0" w:space="0" w:color="auto"/>
            <w:right w:val="none" w:sz="0" w:space="0" w:color="auto"/>
          </w:divBdr>
        </w:div>
        <w:div w:id="1172792384">
          <w:marLeft w:val="0"/>
          <w:marRight w:val="0"/>
          <w:marTop w:val="0"/>
          <w:marBottom w:val="0"/>
          <w:divBdr>
            <w:top w:val="none" w:sz="0" w:space="0" w:color="auto"/>
            <w:left w:val="none" w:sz="0" w:space="0" w:color="auto"/>
            <w:bottom w:val="none" w:sz="0" w:space="0" w:color="auto"/>
            <w:right w:val="none" w:sz="0" w:space="0" w:color="auto"/>
          </w:divBdr>
        </w:div>
        <w:div w:id="2134134373">
          <w:marLeft w:val="0"/>
          <w:marRight w:val="0"/>
          <w:marTop w:val="0"/>
          <w:marBottom w:val="0"/>
          <w:divBdr>
            <w:top w:val="none" w:sz="0" w:space="0" w:color="auto"/>
            <w:left w:val="none" w:sz="0" w:space="0" w:color="auto"/>
            <w:bottom w:val="none" w:sz="0" w:space="0" w:color="auto"/>
            <w:right w:val="none" w:sz="0" w:space="0" w:color="auto"/>
          </w:divBdr>
        </w:div>
        <w:div w:id="409499024">
          <w:marLeft w:val="0"/>
          <w:marRight w:val="0"/>
          <w:marTop w:val="0"/>
          <w:marBottom w:val="0"/>
          <w:divBdr>
            <w:top w:val="none" w:sz="0" w:space="0" w:color="auto"/>
            <w:left w:val="none" w:sz="0" w:space="0" w:color="auto"/>
            <w:bottom w:val="none" w:sz="0" w:space="0" w:color="auto"/>
            <w:right w:val="none" w:sz="0" w:space="0" w:color="auto"/>
          </w:divBdr>
        </w:div>
        <w:div w:id="941183884">
          <w:marLeft w:val="0"/>
          <w:marRight w:val="0"/>
          <w:marTop w:val="0"/>
          <w:marBottom w:val="0"/>
          <w:divBdr>
            <w:top w:val="none" w:sz="0" w:space="0" w:color="auto"/>
            <w:left w:val="none" w:sz="0" w:space="0" w:color="auto"/>
            <w:bottom w:val="none" w:sz="0" w:space="0" w:color="auto"/>
            <w:right w:val="none" w:sz="0" w:space="0" w:color="auto"/>
          </w:divBdr>
        </w:div>
        <w:div w:id="1272278232">
          <w:marLeft w:val="0"/>
          <w:marRight w:val="0"/>
          <w:marTop w:val="0"/>
          <w:marBottom w:val="0"/>
          <w:divBdr>
            <w:top w:val="none" w:sz="0" w:space="0" w:color="auto"/>
            <w:left w:val="none" w:sz="0" w:space="0" w:color="auto"/>
            <w:bottom w:val="none" w:sz="0" w:space="0" w:color="auto"/>
            <w:right w:val="none" w:sz="0" w:space="0" w:color="auto"/>
          </w:divBdr>
        </w:div>
        <w:div w:id="1163349246">
          <w:marLeft w:val="0"/>
          <w:marRight w:val="0"/>
          <w:marTop w:val="0"/>
          <w:marBottom w:val="0"/>
          <w:divBdr>
            <w:top w:val="none" w:sz="0" w:space="0" w:color="auto"/>
            <w:left w:val="none" w:sz="0" w:space="0" w:color="auto"/>
            <w:bottom w:val="none" w:sz="0" w:space="0" w:color="auto"/>
            <w:right w:val="none" w:sz="0" w:space="0" w:color="auto"/>
          </w:divBdr>
        </w:div>
        <w:div w:id="1137068829">
          <w:marLeft w:val="0"/>
          <w:marRight w:val="0"/>
          <w:marTop w:val="0"/>
          <w:marBottom w:val="0"/>
          <w:divBdr>
            <w:top w:val="none" w:sz="0" w:space="0" w:color="auto"/>
            <w:left w:val="none" w:sz="0" w:space="0" w:color="auto"/>
            <w:bottom w:val="none" w:sz="0" w:space="0" w:color="auto"/>
            <w:right w:val="none" w:sz="0" w:space="0" w:color="auto"/>
          </w:divBdr>
        </w:div>
        <w:div w:id="615134675">
          <w:marLeft w:val="0"/>
          <w:marRight w:val="0"/>
          <w:marTop w:val="0"/>
          <w:marBottom w:val="0"/>
          <w:divBdr>
            <w:top w:val="none" w:sz="0" w:space="0" w:color="auto"/>
            <w:left w:val="none" w:sz="0" w:space="0" w:color="auto"/>
            <w:bottom w:val="none" w:sz="0" w:space="0" w:color="auto"/>
            <w:right w:val="none" w:sz="0" w:space="0" w:color="auto"/>
          </w:divBdr>
        </w:div>
        <w:div w:id="136076115">
          <w:marLeft w:val="0"/>
          <w:marRight w:val="0"/>
          <w:marTop w:val="0"/>
          <w:marBottom w:val="0"/>
          <w:divBdr>
            <w:top w:val="none" w:sz="0" w:space="0" w:color="auto"/>
            <w:left w:val="none" w:sz="0" w:space="0" w:color="auto"/>
            <w:bottom w:val="none" w:sz="0" w:space="0" w:color="auto"/>
            <w:right w:val="none" w:sz="0" w:space="0" w:color="auto"/>
          </w:divBdr>
        </w:div>
        <w:div w:id="380180760">
          <w:marLeft w:val="0"/>
          <w:marRight w:val="0"/>
          <w:marTop w:val="0"/>
          <w:marBottom w:val="0"/>
          <w:divBdr>
            <w:top w:val="none" w:sz="0" w:space="0" w:color="auto"/>
            <w:left w:val="none" w:sz="0" w:space="0" w:color="auto"/>
            <w:bottom w:val="none" w:sz="0" w:space="0" w:color="auto"/>
            <w:right w:val="none" w:sz="0" w:space="0" w:color="auto"/>
          </w:divBdr>
        </w:div>
        <w:div w:id="871306832">
          <w:marLeft w:val="0"/>
          <w:marRight w:val="0"/>
          <w:marTop w:val="0"/>
          <w:marBottom w:val="0"/>
          <w:divBdr>
            <w:top w:val="none" w:sz="0" w:space="0" w:color="auto"/>
            <w:left w:val="none" w:sz="0" w:space="0" w:color="auto"/>
            <w:bottom w:val="none" w:sz="0" w:space="0" w:color="auto"/>
            <w:right w:val="none" w:sz="0" w:space="0" w:color="auto"/>
          </w:divBdr>
        </w:div>
        <w:div w:id="115218931">
          <w:marLeft w:val="0"/>
          <w:marRight w:val="0"/>
          <w:marTop w:val="0"/>
          <w:marBottom w:val="0"/>
          <w:divBdr>
            <w:top w:val="none" w:sz="0" w:space="0" w:color="auto"/>
            <w:left w:val="none" w:sz="0" w:space="0" w:color="auto"/>
            <w:bottom w:val="none" w:sz="0" w:space="0" w:color="auto"/>
            <w:right w:val="none" w:sz="0" w:space="0" w:color="auto"/>
          </w:divBdr>
        </w:div>
        <w:div w:id="117651025">
          <w:marLeft w:val="0"/>
          <w:marRight w:val="0"/>
          <w:marTop w:val="0"/>
          <w:marBottom w:val="0"/>
          <w:divBdr>
            <w:top w:val="none" w:sz="0" w:space="0" w:color="auto"/>
            <w:left w:val="none" w:sz="0" w:space="0" w:color="auto"/>
            <w:bottom w:val="none" w:sz="0" w:space="0" w:color="auto"/>
            <w:right w:val="none" w:sz="0" w:space="0" w:color="auto"/>
          </w:divBdr>
        </w:div>
        <w:div w:id="1533492734">
          <w:marLeft w:val="0"/>
          <w:marRight w:val="0"/>
          <w:marTop w:val="0"/>
          <w:marBottom w:val="0"/>
          <w:divBdr>
            <w:top w:val="none" w:sz="0" w:space="0" w:color="auto"/>
            <w:left w:val="none" w:sz="0" w:space="0" w:color="auto"/>
            <w:bottom w:val="none" w:sz="0" w:space="0" w:color="auto"/>
            <w:right w:val="none" w:sz="0" w:space="0" w:color="auto"/>
          </w:divBdr>
        </w:div>
        <w:div w:id="1410421812">
          <w:marLeft w:val="0"/>
          <w:marRight w:val="0"/>
          <w:marTop w:val="0"/>
          <w:marBottom w:val="0"/>
          <w:divBdr>
            <w:top w:val="none" w:sz="0" w:space="0" w:color="auto"/>
            <w:left w:val="none" w:sz="0" w:space="0" w:color="auto"/>
            <w:bottom w:val="none" w:sz="0" w:space="0" w:color="auto"/>
            <w:right w:val="none" w:sz="0" w:space="0" w:color="auto"/>
          </w:divBdr>
        </w:div>
        <w:div w:id="1655066341">
          <w:marLeft w:val="0"/>
          <w:marRight w:val="0"/>
          <w:marTop w:val="0"/>
          <w:marBottom w:val="0"/>
          <w:divBdr>
            <w:top w:val="none" w:sz="0" w:space="0" w:color="auto"/>
            <w:left w:val="none" w:sz="0" w:space="0" w:color="auto"/>
            <w:bottom w:val="none" w:sz="0" w:space="0" w:color="auto"/>
            <w:right w:val="none" w:sz="0" w:space="0" w:color="auto"/>
          </w:divBdr>
        </w:div>
        <w:div w:id="1325205055">
          <w:marLeft w:val="0"/>
          <w:marRight w:val="0"/>
          <w:marTop w:val="0"/>
          <w:marBottom w:val="0"/>
          <w:divBdr>
            <w:top w:val="none" w:sz="0" w:space="0" w:color="auto"/>
            <w:left w:val="none" w:sz="0" w:space="0" w:color="auto"/>
            <w:bottom w:val="none" w:sz="0" w:space="0" w:color="auto"/>
            <w:right w:val="none" w:sz="0" w:space="0" w:color="auto"/>
          </w:divBdr>
        </w:div>
        <w:div w:id="565144697">
          <w:marLeft w:val="0"/>
          <w:marRight w:val="0"/>
          <w:marTop w:val="0"/>
          <w:marBottom w:val="0"/>
          <w:divBdr>
            <w:top w:val="none" w:sz="0" w:space="0" w:color="auto"/>
            <w:left w:val="none" w:sz="0" w:space="0" w:color="auto"/>
            <w:bottom w:val="none" w:sz="0" w:space="0" w:color="auto"/>
            <w:right w:val="none" w:sz="0" w:space="0" w:color="auto"/>
          </w:divBdr>
        </w:div>
        <w:div w:id="19473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C6CE-EC86-4167-8835-5BCDCCDB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3</cp:revision>
  <cp:lastPrinted>2018-03-28T10:10:00Z</cp:lastPrinted>
  <dcterms:created xsi:type="dcterms:W3CDTF">2018-03-28T13:36:00Z</dcterms:created>
  <dcterms:modified xsi:type="dcterms:W3CDTF">2018-03-28T14:16:00Z</dcterms:modified>
</cp:coreProperties>
</file>