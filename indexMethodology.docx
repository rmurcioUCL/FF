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A2" w:rsidRDefault="002D7C24" w:rsidP="00AF4C7E">
      <w:pPr>
        <w:pStyle w:val="Heading1"/>
      </w:pPr>
      <w:r>
        <w:t>Footfall Index</w:t>
      </w:r>
    </w:p>
    <w:p w:rsidR="00AF4C7E" w:rsidRDefault="00AF4C7E" w:rsidP="003E64A2">
      <w:pPr>
        <w:rPr>
          <w:b/>
        </w:rPr>
      </w:pPr>
    </w:p>
    <w:p w:rsidR="002D7C24" w:rsidRPr="00AF4C7E" w:rsidRDefault="002D7C24" w:rsidP="003E64A2">
      <w:pPr>
        <w:rPr>
          <w:b/>
        </w:rPr>
      </w:pPr>
      <w:r w:rsidRPr="00AF4C7E">
        <w:rPr>
          <w:b/>
        </w:rPr>
        <w:t>Data</w:t>
      </w:r>
    </w:p>
    <w:p w:rsidR="002D7C24" w:rsidRDefault="002D7C24" w:rsidP="002D7C24">
      <w:r>
        <w:t xml:space="preserve">For any </w:t>
      </w:r>
      <w:r w:rsidR="00191D16">
        <w:t xml:space="preserve">given </w:t>
      </w:r>
      <w:r>
        <w:t xml:space="preserve">month </w:t>
      </w:r>
      <w:r w:rsidR="00AF4C7E">
        <w:t xml:space="preserve">M, </w:t>
      </w:r>
      <w:r w:rsidR="00191D16">
        <w:t>we g</w:t>
      </w:r>
      <w:r w:rsidR="00834910">
        <w:t>o</w:t>
      </w:r>
      <w:r w:rsidR="00191D16">
        <w:t>t</w:t>
      </w:r>
      <w:r>
        <w:t xml:space="preserve"> </w:t>
      </w:r>
      <w:r w:rsidR="00DD48A7">
        <w:t xml:space="preserve">the </w:t>
      </w:r>
      <w:r w:rsidR="008132FC">
        <w:t>one-hour</w:t>
      </w:r>
      <w:r>
        <w:t xml:space="preserve"> adjust</w:t>
      </w:r>
      <w:r w:rsidR="00AF4C7E">
        <w:t>ed</w:t>
      </w:r>
      <w:r>
        <w:t xml:space="preserve"> counts directly from </w:t>
      </w:r>
      <w:r w:rsidR="00834910">
        <w:t>LDC servers.</w:t>
      </w:r>
    </w:p>
    <w:p w:rsidR="002D7C24" w:rsidRPr="00AF4C7E" w:rsidRDefault="002D7C24" w:rsidP="003E64A2">
      <w:pPr>
        <w:rPr>
          <w:b/>
        </w:rPr>
      </w:pPr>
      <w:r w:rsidRPr="00AF4C7E">
        <w:rPr>
          <w:b/>
        </w:rPr>
        <w:t>Methodology</w:t>
      </w:r>
    </w:p>
    <w:p w:rsidR="003E64A2" w:rsidRPr="006C0B93" w:rsidRDefault="002D7C24" w:rsidP="003E64A2">
      <w:r>
        <w:t xml:space="preserve">The proposed </w:t>
      </w:r>
      <w:r w:rsidR="00AF4C7E">
        <w:t>index</w:t>
      </w:r>
      <w:r w:rsidR="00834910">
        <w:t>,</w:t>
      </w:r>
      <w:r w:rsidR="00AF4C7E">
        <w:t xml:space="preserve"> </w:t>
      </w:r>
      <w:r>
        <w:t>measure</w:t>
      </w:r>
      <w:r w:rsidR="00191D16">
        <w:t>s</w:t>
      </w:r>
      <w:r>
        <w:t xml:space="preserve"> </w:t>
      </w:r>
      <w:r w:rsidR="003E64A2" w:rsidRPr="006C0B93">
        <w:t xml:space="preserve">the relative </w:t>
      </w:r>
      <w:r w:rsidR="003E64A2">
        <w:t>change</w:t>
      </w:r>
      <w:r w:rsidR="003E64A2" w:rsidRPr="006C0B93">
        <w:t xml:space="preserve"> in footfall</w:t>
      </w:r>
      <w:r w:rsidR="003E64A2">
        <w:t xml:space="preserve"> from one month to another</w:t>
      </w:r>
      <w:r>
        <w:t xml:space="preserve"> </w:t>
      </w:r>
      <w:r w:rsidR="0062502A">
        <w:t xml:space="preserve">as </w:t>
      </w:r>
      <w:r>
        <w:t>follows</w:t>
      </w:r>
      <w:r w:rsidR="003E64A2">
        <w:t>:</w:t>
      </w:r>
    </w:p>
    <w:p w:rsidR="003E64A2" w:rsidRPr="006C0B93" w:rsidRDefault="003E64A2" w:rsidP="003E64A2">
      <w:pPr>
        <w:pStyle w:val="Equation"/>
      </w:pPr>
      <w:commentRangeStart w:id="0"/>
      <m:oMath>
        <m:r>
          <m:t xml:space="preserve">Footfall </m:t>
        </m:r>
        <m:r>
          <w:rPr>
            <w:rFonts w:cs="Cambria Math"/>
          </w:rPr>
          <m:t>i</m:t>
        </m:r>
        <m:r>
          <m:t>ndex (a,b) = ((b-a)/a)*100</m:t>
        </m:r>
      </m:oMath>
      <w:r w:rsidR="002D7C24">
        <w:t xml:space="preserve"> </w:t>
      </w:r>
    </w:p>
    <w:p w:rsidR="003E64A2" w:rsidRPr="006C0B93" w:rsidRDefault="003E64A2" w:rsidP="003E64A2">
      <w:proofErr w:type="gramStart"/>
      <w:r w:rsidRPr="006C0B93">
        <w:t>where</w:t>
      </w:r>
      <w:proofErr w:type="gramEnd"/>
      <w:r w:rsidRPr="006C0B93">
        <w:t xml:space="preserve"> b = Total footfall at month </w:t>
      </w:r>
      <m:oMath>
        <m:sSub>
          <m:sSubPr>
            <m:ctrlPr>
              <w:rPr>
                <w:rFonts w:ascii="Cambria Math" w:eastAsia="Roboto Slab" w:hAnsi="Cambria Math" w:cs="Roboto Slab"/>
                <w:highlight w:val="white"/>
              </w:rPr>
            </m:ctrlPr>
          </m:sSubPr>
          <m:e>
            <m:r>
              <w:rPr>
                <w:rFonts w:ascii="Cambria Math" w:eastAsia="Roboto Slab" w:hAnsi="Cambria Math" w:cs="Roboto Slab"/>
                <w:highlight w:val="white"/>
              </w:rPr>
              <m:t>M</m:t>
            </m:r>
          </m:e>
          <m:sub>
            <m:r>
              <w:rPr>
                <w:rFonts w:ascii="Cambria Math" w:eastAsia="Roboto Slab" w:hAnsi="Cambria Math" w:cs="Roboto Slab"/>
                <w:highlight w:val="white"/>
              </w:rPr>
              <m:t>b</m:t>
            </m:r>
          </m:sub>
        </m:sSub>
      </m:oMath>
      <w:r w:rsidRPr="006C0B93">
        <w:t xml:space="preserve">,  a = Total footfall at base month </w:t>
      </w:r>
      <m:oMath>
        <m:sSub>
          <m:sSubPr>
            <m:ctrlPr>
              <w:rPr>
                <w:rFonts w:ascii="Cambria Math" w:eastAsia="Roboto Slab" w:hAnsi="Cambria Math" w:cs="Roboto Slab"/>
                <w:highlight w:val="white"/>
              </w:rPr>
            </m:ctrlPr>
          </m:sSubPr>
          <m:e>
            <m:r>
              <w:rPr>
                <w:rFonts w:ascii="Cambria Math" w:eastAsia="Roboto Slab" w:hAnsi="Cambria Math" w:cs="Roboto Slab"/>
                <w:highlight w:val="white"/>
              </w:rPr>
              <m:t>M</m:t>
            </m:r>
          </m:e>
          <m:sub>
            <m:r>
              <w:rPr>
                <w:rFonts w:ascii="Cambria Math" w:eastAsia="Roboto Slab" w:hAnsi="Cambria Math" w:cs="Roboto Slab"/>
                <w:highlight w:val="white"/>
              </w:rPr>
              <m:t>a</m:t>
            </m:r>
          </m:sub>
        </m:sSub>
      </m:oMath>
      <w:r w:rsidRPr="006C0B93">
        <w:t xml:space="preserve">, </w:t>
      </w:r>
      <m:oMath>
        <m:r>
          <w:rPr>
            <w:rFonts w:ascii="Cambria Math" w:hAnsi="Cambria Math"/>
          </w:rPr>
          <m:t>a≠b</m:t>
        </m:r>
      </m:oMath>
      <w:ins w:id="1" w:author="Microsoft Office User" w:date="2017-07-07T00:13:00Z">
        <w:r>
          <w:rPr>
            <w:rFonts w:eastAsiaTheme="minorEastAsia"/>
          </w:rPr>
          <w:t>.</w:t>
        </w:r>
      </w:ins>
    </w:p>
    <w:p w:rsidR="002D7C24" w:rsidRDefault="003E64A2" w:rsidP="003E64A2">
      <w:r w:rsidRPr="006C0B93">
        <w:t xml:space="preserve">The challenge </w:t>
      </w:r>
      <w:r w:rsidR="002D7C24">
        <w:t>is</w:t>
      </w:r>
      <w:r w:rsidRPr="006C0B93">
        <w:t xml:space="preserve"> the actual construction of b and a, </w:t>
      </w:r>
      <w:r w:rsidR="00834910">
        <w:t>because</w:t>
      </w:r>
    </w:p>
    <w:p w:rsidR="002D7C24" w:rsidRDefault="002D7C24" w:rsidP="002D7C24">
      <w:pPr>
        <w:pStyle w:val="ListParagraph"/>
        <w:numPr>
          <w:ilvl w:val="0"/>
          <w:numId w:val="4"/>
        </w:numPr>
      </w:pPr>
      <w:r>
        <w:t>T</w:t>
      </w:r>
      <w:r w:rsidR="003E64A2" w:rsidRPr="006C0B93">
        <w:t>he number of sensors is not the same</w:t>
      </w:r>
      <w:r w:rsidR="003E64A2">
        <w:t xml:space="preserve"> between any two given months (a</w:t>
      </w:r>
      <w:r w:rsidR="003E64A2" w:rsidRPr="006C0B93">
        <w:t>t this</w:t>
      </w:r>
      <w:r w:rsidR="003E64A2">
        <w:t xml:space="preserve"> stage of the project</w:t>
      </w:r>
      <w:r w:rsidR="003E64A2" w:rsidRPr="006C0B93">
        <w:t xml:space="preserve"> there </w:t>
      </w:r>
      <w:r w:rsidR="003E64A2">
        <w:t>are</w:t>
      </w:r>
      <w:r w:rsidR="003E64A2" w:rsidRPr="006C0B93">
        <w:t xml:space="preserve"> always more sensors in </w:t>
      </w:r>
      <w:r w:rsidR="00191D16">
        <w:t>b</w:t>
      </w:r>
      <m:oMath>
        <m:r>
          <w:rPr>
            <w:rFonts w:ascii="Cambria Math" w:eastAsia="Roboto Slab" w:hAnsi="Cambria Math" w:cs="Roboto Slab"/>
          </w:rPr>
          <m:t xml:space="preserve"> </m:t>
        </m:r>
      </m:oMath>
      <w:r w:rsidR="003E64A2" w:rsidRPr="006C0B93">
        <w:t xml:space="preserve">than in </w:t>
      </w:r>
      <w:r w:rsidR="00191D16">
        <w:t>a</w:t>
      </w:r>
      <w:r w:rsidR="003E64A2" w:rsidRPr="002D7C24">
        <w:rPr>
          <w:rFonts w:eastAsiaTheme="minorEastAsia"/>
        </w:rPr>
        <w:t>);</w:t>
      </w:r>
    </w:p>
    <w:p w:rsidR="002D7C24" w:rsidRDefault="002D7C24" w:rsidP="002D7C24">
      <w:pPr>
        <w:pStyle w:val="ListParagraph"/>
        <w:numPr>
          <w:ilvl w:val="0"/>
          <w:numId w:val="4"/>
        </w:numPr>
      </w:pPr>
      <w:r>
        <w:t>A</w:t>
      </w:r>
      <w:r w:rsidR="003E64A2">
        <w:t xml:space="preserve"> single sensor</w:t>
      </w:r>
      <w:r w:rsidR="003E64A2" w:rsidRPr="006C0B93">
        <w:t xml:space="preserve"> could be measuring </w:t>
      </w:r>
      <w:r w:rsidR="003E64A2" w:rsidRPr="002D7C24">
        <w:rPr>
          <w:i/>
        </w:rPr>
        <w:t>H</w:t>
      </w:r>
      <w:r w:rsidR="003E64A2" w:rsidRPr="006C0B93">
        <w:t xml:space="preserve"> hours in month</w:t>
      </w:r>
      <w:r w:rsidR="00191D16">
        <w:t xml:space="preserve"> </w:t>
      </w:r>
      <m:oMath>
        <m:r>
          <m:rPr>
            <m:sty m:val="p"/>
          </m:rPr>
          <w:rPr>
            <w:rFonts w:ascii="Cambria Math" w:eastAsia="Roboto Slab" w:hAnsi="Cambria Math" w:cs="Roboto Slab"/>
          </w:rPr>
          <m:t>a</m:t>
        </m:r>
      </m:oMath>
      <w:r w:rsidR="00191D16">
        <w:rPr>
          <w:rFonts w:eastAsiaTheme="minorEastAsia"/>
        </w:rPr>
        <w:t xml:space="preserve"> </w:t>
      </w:r>
      <w:r w:rsidR="003E64A2" w:rsidRPr="006C0B93">
        <w:t xml:space="preserve">and </w:t>
      </w:r>
      <w:r w:rsidR="003E64A2" w:rsidRPr="002D7C24">
        <w:rPr>
          <w:i/>
        </w:rPr>
        <w:t xml:space="preserve">K </w:t>
      </w:r>
      <w:r w:rsidR="003E64A2" w:rsidRPr="006C0B93">
        <w:t>hours in month</w:t>
      </w:r>
      <w:r w:rsidR="003E64A2">
        <w:t xml:space="preserve"> </w:t>
      </w:r>
      <m:oMath>
        <m:r>
          <m:rPr>
            <m:sty m:val="p"/>
          </m:rPr>
          <w:rPr>
            <w:rFonts w:ascii="Cambria Math" w:eastAsia="Roboto Slab" w:hAnsi="Cambria Math" w:cs="Roboto Slab"/>
          </w:rPr>
          <m:t>b</m:t>
        </m:r>
      </m:oMath>
      <w:r w:rsidR="003E64A2" w:rsidRPr="006C0B93">
        <w:t xml:space="preserve">, with </w:t>
      </w:r>
      <w:r w:rsidR="003E64A2" w:rsidRPr="002D7C24">
        <w:rPr>
          <w:i/>
        </w:rPr>
        <w:t>K</w:t>
      </w:r>
      <m:oMath>
        <m:r>
          <w:rPr>
            <w:rFonts w:ascii="Cambria Math" w:hAnsi="Cambria Math"/>
          </w:rPr>
          <m:t>≠</m:t>
        </m:r>
      </m:oMath>
      <w:r w:rsidR="00191D16">
        <w:rPr>
          <w:i/>
        </w:rPr>
        <w:t>H</w:t>
      </w:r>
      <w:r w:rsidR="00834910">
        <w:t>;</w:t>
      </w:r>
    </w:p>
    <w:p w:rsidR="00AF4C7E" w:rsidRDefault="00191D16" w:rsidP="00AF4C7E">
      <w:pPr>
        <w:pStyle w:val="ListParagraph"/>
        <w:numPr>
          <w:ilvl w:val="0"/>
          <w:numId w:val="4"/>
        </w:numPr>
      </w:pPr>
      <w:r>
        <w:t>In a particular month, s</w:t>
      </w:r>
      <w:r w:rsidR="003E64A2">
        <w:t xml:space="preserve">ome sensors can be considered just as </w:t>
      </w:r>
      <w:ins w:id="2" w:author="Microsoft Office User" w:date="2017-07-07T00:34:00Z">
        <w:r w:rsidR="003E64A2">
          <w:t xml:space="preserve">white </w:t>
        </w:r>
      </w:ins>
      <w:r w:rsidR="003E64A2">
        <w:t>noise, because they may have only a few valid measures</w:t>
      </w:r>
      <w:r>
        <w:t xml:space="preserve"> for a variety</w:t>
      </w:r>
      <w:r w:rsidR="00834910">
        <w:t xml:space="preserve"> of reasons and,</w:t>
      </w:r>
      <w:r>
        <w:t xml:space="preserve"> </w:t>
      </w:r>
    </w:p>
    <w:p w:rsidR="00AF4C7E" w:rsidRDefault="00AF4C7E" w:rsidP="00AF4C7E">
      <w:pPr>
        <w:pStyle w:val="ListParagraph"/>
        <w:numPr>
          <w:ilvl w:val="0"/>
          <w:numId w:val="4"/>
        </w:numPr>
      </w:pPr>
      <w:r>
        <w:t xml:space="preserve">Really high counts due particular locations, for example, sensors located near phone shops. </w:t>
      </w:r>
    </w:p>
    <w:p w:rsidR="003E64A2" w:rsidRDefault="003E64A2" w:rsidP="00AF4C7E">
      <w:r w:rsidRPr="006C0B93">
        <w:t xml:space="preserve">These discrepancies make, in principle, </w:t>
      </w:r>
      <w:r w:rsidR="00191D16">
        <w:t xml:space="preserve">b and </w:t>
      </w:r>
      <w:proofErr w:type="spellStart"/>
      <w:proofErr w:type="gramStart"/>
      <w:r w:rsidR="00191D16">
        <w:t>a</w:t>
      </w:r>
      <w:proofErr w:type="spellEnd"/>
      <w:proofErr w:type="gramEnd"/>
      <w:r w:rsidRPr="006C0B93">
        <w:t xml:space="preserve"> incomparable between each other. </w:t>
      </w:r>
    </w:p>
    <w:p w:rsidR="003E64A2" w:rsidRDefault="003E64A2" w:rsidP="003E64A2">
      <w:r w:rsidRPr="006C0B93">
        <w:t xml:space="preserve">To solve this, </w:t>
      </w:r>
      <w:r>
        <w:t>we proceed as follows:</w:t>
      </w:r>
    </w:p>
    <w:p w:rsidR="003E64A2" w:rsidRPr="0070538F" w:rsidRDefault="003E64A2" w:rsidP="003E64A2">
      <w:pPr>
        <w:pStyle w:val="ListParagraph"/>
        <w:numPr>
          <w:ilvl w:val="0"/>
          <w:numId w:val="1"/>
        </w:numPr>
      </w:pPr>
      <w:proofErr w:type="gramStart"/>
      <w:r w:rsidRPr="00FC3676">
        <w:rPr>
          <w:rFonts w:eastAsiaTheme="minorEastAsia"/>
        </w:rPr>
        <w:t>Define</w:t>
      </w:r>
      <w:r>
        <w:rPr>
          <w:rFonts w:eastAsiaTheme="minorEastAsia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highlight w:val="white"/>
              </w:rPr>
              <m:t>S</m:t>
            </m:r>
            <m:ctrlPr>
              <w:rPr>
                <w:rFonts w:ascii="Cambria Math" w:hAnsi="Cambria Math"/>
                <w:i/>
                <w:sz w:val="28"/>
                <w:highlight w:val="white"/>
              </w:rPr>
            </m:ctrlPr>
          </m:e>
          <m:sub>
            <m:r>
              <w:rPr>
                <w:rFonts w:ascii="Cambria Math" w:hAnsi="Cambria Math"/>
                <w:sz w:val="28"/>
              </w:rPr>
              <m:t>da,db</m:t>
            </m:r>
          </m:sub>
        </m:sSub>
        <m:r>
          <w:rPr>
            <w:rFonts w:ascii="Cambria Math" w:hAnsi="Cambria Math"/>
            <w:sz w:val="28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 = 1</m:t>
            </m:r>
          </m:sub>
          <m:sup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d</m:t>
                </m:r>
                <m:r>
                  <w:rPr>
                    <w:rFonts w:ascii="Cambria Math" w:hAnsi="Cambria Math"/>
                    <w:sz w:val="28"/>
                  </w:rPr>
                  <m:t>a,</m:t>
                </m:r>
                <m:r>
                  <w:rPr>
                    <w:rFonts w:ascii="Cambria Math" w:hAnsi="Cambria Math"/>
                    <w:sz w:val="28"/>
                  </w:rPr>
                  <m:t>d</m:t>
                </m:r>
                <m:r>
                  <w:rPr>
                    <w:rFonts w:ascii="Cambria Math" w:hAnsi="Cambria Math"/>
                    <w:sz w:val="28"/>
                  </w:rPr>
                  <m:t>b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d</m:t>
                    </m:r>
                    <m:ctrlPr>
                      <w:rPr>
                        <w:rFonts w:ascii="Cambria Math" w:hAnsi="Cambria Math"/>
                        <w:sz w:val="28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i</m:t>
                    </m:r>
                  </m:sub>
                </m:sSub>
              </m:sub>
            </m:sSub>
          </m:e>
        </m:nary>
      </m:oMath>
      <w:r w:rsidRPr="004A501F">
        <w:rPr>
          <w:sz w:val="28"/>
        </w:rPr>
        <w:t xml:space="preserve">, </w:t>
      </w:r>
      <w:r w:rsidRPr="006C0B93">
        <w:t>where</w:t>
      </w:r>
      <w:r w:rsidRPr="006C0B93">
        <w:rPr>
          <w:rFonts w:eastAsia="Roboto Slab" w:cs="Roboto Slab"/>
          <w:highlight w:val="white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</w:rPr>
              <m:t>a,</m:t>
            </m:r>
            <m:r>
              <w:rPr>
                <w:rFonts w:ascii="Cambria Math" w:hAnsi="Cambria Math"/>
                <w:sz w:val="28"/>
              </w:rPr>
              <m:t>d</m:t>
            </m:r>
            <m:r>
              <w:rPr>
                <w:rFonts w:ascii="Cambria Math" w:hAnsi="Cambria Math"/>
                <w:sz w:val="28"/>
              </w:rPr>
              <m:t>b</m:t>
            </m:r>
          </m:sub>
        </m:sSub>
      </m:oMath>
      <w:r w:rsidRPr="006C0B93">
        <w:rPr>
          <w:rFonts w:eastAsia="Roboto Slab" w:cs="Roboto Slab"/>
          <w:highlight w:val="white"/>
        </w:rPr>
        <w:t xml:space="preserve"> </w:t>
      </w:r>
      <w:r w:rsidR="00004922">
        <w:rPr>
          <w:rFonts w:eastAsia="Roboto Slab" w:cs="Roboto Slab"/>
          <w:highlight w:val="white"/>
        </w:rPr>
        <w:t>are</w:t>
      </w:r>
      <w:r w:rsidRPr="006C0B93">
        <w:rPr>
          <w:rFonts w:eastAsia="Roboto Slab" w:cs="Roboto Slab"/>
          <w:highlight w:val="white"/>
        </w:rPr>
        <w:t xml:space="preserve"> the total number of</w:t>
      </w:r>
      <w:r w:rsidR="004D1A28">
        <w:rPr>
          <w:rFonts w:eastAsia="Roboto Slab" w:cs="Roboto Slab"/>
          <w:highlight w:val="white"/>
        </w:rPr>
        <w:t xml:space="preserve"> </w:t>
      </w:r>
      <w:r w:rsidR="00DD48A7">
        <w:rPr>
          <w:rFonts w:eastAsia="Roboto Slab" w:cs="Roboto Slab"/>
          <w:highlight w:val="white"/>
        </w:rPr>
        <w:t xml:space="preserve">valid </w:t>
      </w:r>
      <w:r w:rsidRPr="006C0B93">
        <w:rPr>
          <w:rFonts w:eastAsia="Roboto Slab" w:cs="Roboto Slab"/>
          <w:highlight w:val="white"/>
        </w:rPr>
        <w:t xml:space="preserve">hours </w:t>
      </w:r>
      <w:r w:rsidR="00834910">
        <w:rPr>
          <w:rFonts w:eastAsia="Roboto Slab" w:cs="Roboto Slab"/>
          <w:highlight w:val="white"/>
        </w:rPr>
        <w:t xml:space="preserve">for sensor d </w:t>
      </w:r>
      <w:r w:rsidRPr="006C0B93">
        <w:rPr>
          <w:rFonts w:eastAsia="Roboto Slab" w:cs="Roboto Slab"/>
          <w:highlight w:val="white"/>
        </w:rPr>
        <w:t xml:space="preserve">in </w:t>
      </w:r>
      <m:oMath>
        <m:r>
          <m:rPr>
            <m:sty m:val="p"/>
          </m:rPr>
          <w:rPr>
            <w:rFonts w:ascii="Cambria Math" w:eastAsia="Roboto Slab" w:hAnsi="Cambria Math" w:cs="Roboto Slab"/>
            <w:highlight w:val="white"/>
          </w:rPr>
          <m:t>a,b</m:t>
        </m:r>
      </m:oMath>
      <w:r w:rsidR="006A2C32">
        <w:rPr>
          <w:rFonts w:eastAsia="Roboto Slab" w:cs="Roboto Slab"/>
          <w:highlight w:val="white"/>
        </w:rPr>
        <w:t xml:space="preserve"> respectively</w:t>
      </w:r>
      <w:r>
        <w:rPr>
          <w:rFonts w:eastAsia="Roboto Slab" w:cs="Roboto Slab"/>
          <w:highlight w:val="white"/>
        </w:rPr>
        <w:t>,</w:t>
      </w:r>
      <w:r w:rsidR="004D1A28">
        <w:rPr>
          <w:rFonts w:eastAsia="Roboto Slab" w:cs="Roboto Slab"/>
          <w:highlight w:val="white"/>
        </w:rPr>
        <w:t xml:space="preserve"> </w:t>
      </w:r>
      <w:r>
        <w:rPr>
          <w:rFonts w:eastAsia="Roboto Slab" w:cs="Roboto Slab"/>
          <w:highlight w:val="white"/>
        </w:rPr>
        <w:t xml:space="preserve"> and </w:t>
      </w:r>
      <w:r w:rsidRPr="006C0B93">
        <w:rPr>
          <w:rFonts w:eastAsia="Roboto Slab" w:cs="Roboto Slab"/>
          <w:highlight w:val="white"/>
        </w:rPr>
        <w:t xml:space="preserve"> </w:t>
      </w:r>
      <m:oMath>
        <m:sSub>
          <m:sSubPr>
            <m:ctrlPr>
              <w:rPr>
                <w:rFonts w:ascii="Cambria Math" w:eastAsia="Roboto Slab" w:hAnsi="Cambria Math" w:cs="Roboto Slab"/>
                <w:sz w:val="24"/>
                <w:highlight w:val="white"/>
              </w:rPr>
            </m:ctrlPr>
          </m:sSubPr>
          <m:e>
            <m:r>
              <w:rPr>
                <w:rFonts w:ascii="Cambria Math" w:eastAsia="Roboto Slab" w:hAnsi="Cambria Math" w:cs="Roboto Slab"/>
                <w:sz w:val="24"/>
                <w:highlight w:val="white"/>
              </w:rPr>
              <m:t>c</m:t>
            </m:r>
          </m:e>
          <m:sub>
            <m:r>
              <w:rPr>
                <w:rFonts w:ascii="Cambria Math" w:eastAsia="Roboto Slab" w:hAnsi="Cambria Math" w:cs="Roboto Slab"/>
                <w:sz w:val="24"/>
                <w:highlight w:val="white"/>
              </w:rPr>
              <m:t>di</m:t>
            </m:r>
          </m:sub>
        </m:sSub>
      </m:oMath>
      <w:r w:rsidRPr="006C0B93">
        <w:rPr>
          <w:rFonts w:eastAsia="Roboto Slab" w:cs="Roboto Slab"/>
          <w:highlight w:val="white"/>
        </w:rPr>
        <w:t xml:space="preserve">  </w:t>
      </w:r>
      <w:r w:rsidR="006A2C32">
        <w:rPr>
          <w:rFonts w:eastAsia="Roboto Slab" w:cs="Roboto Slab"/>
          <w:highlight w:val="white"/>
        </w:rPr>
        <w:t>are</w:t>
      </w:r>
      <w:r w:rsidRPr="006C0B93">
        <w:rPr>
          <w:rFonts w:eastAsia="Roboto Slab" w:cs="Roboto Slab"/>
          <w:highlight w:val="white"/>
        </w:rPr>
        <w:t xml:space="preserve"> the counts at </w:t>
      </w:r>
      <w:r>
        <w:rPr>
          <w:rFonts w:eastAsia="Roboto Slab" w:cs="Roboto Slab"/>
          <w:highlight w:val="white"/>
        </w:rPr>
        <w:t xml:space="preserve">sensor </w:t>
      </w:r>
      <w:r w:rsidRPr="0003610C">
        <w:rPr>
          <w:rFonts w:eastAsia="Roboto Slab" w:cs="Roboto Slab"/>
          <w:i/>
          <w:highlight w:val="white"/>
        </w:rPr>
        <w:t>d</w:t>
      </w:r>
      <w:r>
        <w:rPr>
          <w:rFonts w:eastAsia="Roboto Slab" w:cs="Roboto Slab"/>
          <w:highlight w:val="white"/>
        </w:rPr>
        <w:t xml:space="preserve"> at </w:t>
      </w:r>
      <w:r w:rsidR="002D7C24">
        <w:rPr>
          <w:rFonts w:eastAsia="Roboto Slab" w:cs="Roboto Slab"/>
          <w:highlight w:val="white"/>
        </w:rPr>
        <w:t>hour</w:t>
      </w:r>
      <w:r w:rsidRPr="006C0B93">
        <w:rPr>
          <w:rFonts w:eastAsia="Roboto Slab" w:cs="Roboto Slab"/>
          <w:highlight w:val="white"/>
        </w:rPr>
        <w:t xml:space="preserve"> </w:t>
      </w:r>
      <w:proofErr w:type="spellStart"/>
      <w:r w:rsidRPr="006C0B93">
        <w:rPr>
          <w:rFonts w:eastAsia="Roboto Slab" w:cs="Roboto Slab"/>
          <w:i/>
          <w:highlight w:val="white"/>
        </w:rPr>
        <w:t>i</w:t>
      </w:r>
      <w:proofErr w:type="spellEnd"/>
      <w:r>
        <w:rPr>
          <w:rFonts w:eastAsia="Roboto Slab" w:cs="Roboto Slab"/>
          <w:i/>
        </w:rPr>
        <w:t>.</w:t>
      </w:r>
      <w:r>
        <w:rPr>
          <w:rFonts w:eastAsia="Roboto Slab" w:cs="Roboto Slab"/>
        </w:rPr>
        <w:t xml:space="preserve"> Basically,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highlight w:val="white"/>
              </w:rPr>
              <m:t>S</m:t>
            </m:r>
            <m:ctrlPr>
              <w:rPr>
                <w:rFonts w:ascii="Cambria Math" w:hAnsi="Cambria Math"/>
                <w:i/>
                <w:sz w:val="28"/>
                <w:highlight w:val="white"/>
              </w:rPr>
            </m:ctrlPr>
          </m:e>
          <m:sub>
            <m:r>
              <w:rPr>
                <w:rFonts w:ascii="Cambria Math" w:hAnsi="Cambria Math"/>
                <w:sz w:val="28"/>
              </w:rPr>
              <m:t>da,db</m:t>
            </m:r>
          </m:sub>
        </m:sSub>
      </m:oMath>
      <w:r w:rsidR="00AF60C3">
        <w:rPr>
          <w:rFonts w:eastAsia="Roboto Slab" w:cs="Roboto Slab"/>
          <w:sz w:val="28"/>
        </w:rPr>
        <w:t xml:space="preserve"> </w:t>
      </w:r>
      <w:r w:rsidRPr="00581F5D">
        <w:rPr>
          <w:rFonts w:eastAsia="Roboto Slab" w:cs="Roboto Slab"/>
        </w:rPr>
        <w:t xml:space="preserve">is </w:t>
      </w:r>
      <w:r>
        <w:rPr>
          <w:rFonts w:eastAsia="Roboto Slab" w:cs="Roboto Slab"/>
        </w:rPr>
        <w:t>the sum of all the footfall</w:t>
      </w:r>
      <w:r w:rsidR="004D1A28">
        <w:rPr>
          <w:rFonts w:eastAsia="Roboto Slab" w:cs="Roboto Slab"/>
        </w:rPr>
        <w:t xml:space="preserve"> in a single month at sensor </w:t>
      </w:r>
      <w:r w:rsidR="004D1A28" w:rsidRPr="0003610C">
        <w:rPr>
          <w:rFonts w:eastAsia="Roboto Slab" w:cs="Roboto Slab"/>
          <w:i/>
        </w:rPr>
        <w:t>d</w:t>
      </w:r>
      <w:r w:rsidR="004D1A28">
        <w:rPr>
          <w:rFonts w:eastAsia="Roboto Slab" w:cs="Roboto Slab"/>
        </w:rPr>
        <w:t>.</w:t>
      </w:r>
      <w:r w:rsidR="00DD48A7">
        <w:rPr>
          <w:rFonts w:eastAsia="Roboto Slab" w:cs="Roboto Slab"/>
        </w:rPr>
        <w:t xml:space="preserve"> An hour is valid if it has an actual value recorded.  For example, there are sensors with only 16 valid hours in a single day.</w:t>
      </w:r>
    </w:p>
    <w:p w:rsidR="003E64A2" w:rsidRPr="00C66831" w:rsidRDefault="003E64A2" w:rsidP="003E64A2">
      <w:pPr>
        <w:pStyle w:val="ListParagraph"/>
        <w:numPr>
          <w:ilvl w:val="0"/>
          <w:numId w:val="1"/>
        </w:numPr>
      </w:pPr>
      <w:r>
        <w:rPr>
          <w:rFonts w:eastAsia="Roboto Slab" w:cs="Roboto Slab"/>
        </w:rPr>
        <w:t xml:space="preserve">Calculate the theoretical probability distribution </w:t>
      </w:r>
      <w:r w:rsidR="0003610C">
        <w:rPr>
          <w:rFonts w:eastAsia="Roboto Slab" w:cs="Roboto Slab"/>
        </w:rPr>
        <w:t>of</w:t>
      </w:r>
      <w:r>
        <w:rPr>
          <w:rFonts w:eastAsia="Roboto Slab" w:cs="Roboto Sla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  <w:highlight w:val="white"/>
              </w:rPr>
              <m:t>S</m:t>
            </m:r>
            <m:ctrlPr>
              <w:rPr>
                <w:rFonts w:ascii="Cambria Math" w:hAnsi="Cambria Math"/>
                <w:i/>
                <w:sz w:val="28"/>
                <w:highlight w:val="white"/>
              </w:rPr>
            </m:ctrlPr>
          </m:e>
          <m:sub>
            <m:r>
              <w:rPr>
                <w:rFonts w:ascii="Cambria Math" w:hAnsi="Cambria Math"/>
                <w:sz w:val="28"/>
              </w:rPr>
              <m:t>da,db</m:t>
            </m:r>
          </m:sub>
        </m:sSub>
      </m:oMath>
      <w:r w:rsidR="0003610C">
        <w:rPr>
          <w:rFonts w:eastAsia="Roboto Slab" w:cs="Roboto Slab"/>
          <w:sz w:val="28"/>
        </w:rPr>
        <w:t xml:space="preserve"> </w:t>
      </w:r>
      <w:r w:rsidR="00834910">
        <w:rPr>
          <w:rFonts w:eastAsia="Roboto Slab" w:cs="Roboto Slab"/>
        </w:rPr>
        <w:t>and :</w:t>
      </w:r>
    </w:p>
    <w:p w:rsidR="00AF60C3" w:rsidRPr="00AF60C3" w:rsidRDefault="003E64A2" w:rsidP="003E64A2">
      <w:pPr>
        <w:pStyle w:val="ListParagraph"/>
        <w:numPr>
          <w:ilvl w:val="1"/>
          <w:numId w:val="1"/>
        </w:numPr>
        <w:rPr>
          <w:rFonts w:eastAsia="Roboto Slab" w:cs="Roboto Slab"/>
        </w:rPr>
      </w:pPr>
      <w:r w:rsidRPr="00AF60C3">
        <w:rPr>
          <w:rFonts w:eastAsia="Roboto Slab" w:cs="Roboto Slab"/>
        </w:rPr>
        <w:t xml:space="preserve">Discard all sensors skewed to the left of the bulk of the distribution, i.e. those who are </w:t>
      </w:r>
      <w:r w:rsidR="00834910">
        <w:rPr>
          <w:rFonts w:eastAsia="Roboto Slab" w:cs="Roboto Slab"/>
        </w:rPr>
        <w:t>3</w:t>
      </w:r>
      <w:r w:rsidR="0003610C" w:rsidRPr="00AF60C3">
        <w:rPr>
          <w:rFonts w:eastAsia="Roboto Slab" w:cs="Roboto Slab"/>
        </w:rPr>
        <w:t xml:space="preserve"> times </w:t>
      </w:r>
      <w:r w:rsidR="006A2C32">
        <w:rPr>
          <w:rFonts w:eastAsia="Roboto Slab" w:cs="Roboto Slab"/>
        </w:rPr>
        <w:t xml:space="preserve">to the left of </w:t>
      </w:r>
      <w:r w:rsidR="0003610C" w:rsidRPr="00AF60C3">
        <w:rPr>
          <w:rFonts w:eastAsia="Roboto Slab" w:cs="Roboto Slab"/>
        </w:rPr>
        <w:t xml:space="preserve">the </w:t>
      </w:r>
      <w:r w:rsidRPr="00AF60C3">
        <w:rPr>
          <w:rFonts w:eastAsia="Roboto Slab" w:cs="Roboto Slab"/>
        </w:rPr>
        <w:t xml:space="preserve">standard deviation. In other words, </w:t>
      </w:r>
      <w:r w:rsidR="006A2C32">
        <w:rPr>
          <w:rFonts w:eastAsia="Roboto Slab" w:cs="Roboto Slab"/>
        </w:rPr>
        <w:t xml:space="preserve">we </w:t>
      </w:r>
      <w:r w:rsidRPr="00AF60C3">
        <w:rPr>
          <w:rFonts w:eastAsia="Roboto Slab" w:cs="Roboto Slab"/>
        </w:rPr>
        <w:t>remove</w:t>
      </w:r>
      <w:r w:rsidR="006A2C32">
        <w:rPr>
          <w:rFonts w:eastAsia="Roboto Slab" w:cs="Roboto Slab"/>
        </w:rPr>
        <w:t>d</w:t>
      </w:r>
      <w:r w:rsidRPr="00AF60C3">
        <w:rPr>
          <w:rFonts w:eastAsia="Roboto Slab" w:cs="Roboto Slab"/>
        </w:rPr>
        <w:t xml:space="preserve"> all sensors that didn’t work properly during </w:t>
      </w:r>
      <w:r w:rsidR="00AF60C3" w:rsidRPr="00AF60C3">
        <w:rPr>
          <w:rFonts w:eastAsia="Roboto Slab" w:cs="Roboto Slab"/>
        </w:rPr>
        <w:t>months b and a</w:t>
      </w:r>
      <w:r w:rsidR="00834910">
        <w:rPr>
          <w:rFonts w:eastAsia="Roboto Slab" w:cs="Roboto Slab"/>
        </w:rPr>
        <w:t>,</w:t>
      </w:r>
      <w:r w:rsidR="006A2C32">
        <w:rPr>
          <w:rFonts w:eastAsia="Roboto Slab" w:cs="Roboto Slab"/>
        </w:rPr>
        <w:t xml:space="preserve"> or that worked only for a brief period of time in those months.</w:t>
      </w:r>
    </w:p>
    <w:p w:rsidR="003E64A2" w:rsidRPr="00AF60C3" w:rsidRDefault="003E64A2" w:rsidP="003E64A2">
      <w:pPr>
        <w:pStyle w:val="ListParagraph"/>
        <w:numPr>
          <w:ilvl w:val="1"/>
          <w:numId w:val="1"/>
        </w:numPr>
        <w:rPr>
          <w:rFonts w:eastAsia="Roboto Slab" w:cs="Roboto Slab"/>
        </w:rPr>
      </w:pPr>
      <w:r w:rsidRPr="00AF60C3">
        <w:rPr>
          <w:rFonts w:eastAsia="Roboto Slab" w:cs="Roboto Slab"/>
        </w:rPr>
        <w:t>For sensor</w:t>
      </w:r>
      <w:r w:rsidR="00AF60C3">
        <w:rPr>
          <w:rFonts w:eastAsia="Roboto Slab" w:cs="Roboto Slab"/>
        </w:rPr>
        <w:t>s</w:t>
      </w:r>
      <w:r w:rsidRPr="00AF60C3">
        <w:rPr>
          <w:rFonts w:eastAsia="Roboto Slab" w:cs="Roboto Slab"/>
        </w:rPr>
        <w:t xml:space="preserve"> skewed to the right, i.e., sensors which counts are </w:t>
      </w:r>
      <w:r w:rsidR="00834910">
        <w:rPr>
          <w:rFonts w:eastAsia="Roboto Slab" w:cs="Roboto Slab"/>
        </w:rPr>
        <w:t>3</w:t>
      </w:r>
      <w:r w:rsidR="006A2C32">
        <w:rPr>
          <w:rFonts w:eastAsia="Roboto Slab" w:cs="Roboto Slab"/>
        </w:rPr>
        <w:t xml:space="preserve"> times </w:t>
      </w:r>
      <w:r w:rsidR="00834910">
        <w:rPr>
          <w:rFonts w:eastAsia="Roboto Slab" w:cs="Roboto Slab"/>
        </w:rPr>
        <w:t xml:space="preserve">to the right of </w:t>
      </w:r>
      <w:r w:rsidRPr="00AF60C3">
        <w:rPr>
          <w:rFonts w:eastAsia="Roboto Slab" w:cs="Roboto Slab"/>
        </w:rPr>
        <w:t>the standard deviation, we first verif</w:t>
      </w:r>
      <w:r w:rsidR="0062502A" w:rsidRPr="00AF60C3">
        <w:rPr>
          <w:rFonts w:eastAsia="Roboto Slab" w:cs="Roboto Slab"/>
        </w:rPr>
        <w:t>ied</w:t>
      </w:r>
      <w:r w:rsidRPr="00AF60C3">
        <w:rPr>
          <w:rFonts w:eastAsia="Roboto Slab" w:cs="Roboto Slab"/>
        </w:rPr>
        <w:t xml:space="preserve"> if their behaviour is the same in past months or </w:t>
      </w:r>
      <w:r w:rsidR="00834910">
        <w:rPr>
          <w:rFonts w:eastAsia="Roboto Slab" w:cs="Roboto Slab"/>
        </w:rPr>
        <w:t xml:space="preserve">if </w:t>
      </w:r>
      <w:r w:rsidR="004C6E31">
        <w:rPr>
          <w:rFonts w:eastAsia="Roboto Slab" w:cs="Roboto Slab"/>
        </w:rPr>
        <w:t>it was just an anomaly.</w:t>
      </w:r>
      <w:r w:rsidRPr="00AF60C3">
        <w:rPr>
          <w:rFonts w:eastAsia="Roboto Slab" w:cs="Roboto Slab"/>
        </w:rPr>
        <w:t xml:space="preserve"> If is the </w:t>
      </w:r>
      <w:r w:rsidR="0062502A" w:rsidRPr="00AF60C3">
        <w:rPr>
          <w:rFonts w:eastAsia="Roboto Slab" w:cs="Roboto Slab"/>
        </w:rPr>
        <w:t>latter</w:t>
      </w:r>
      <w:r w:rsidRPr="00AF60C3">
        <w:rPr>
          <w:rFonts w:eastAsia="Roboto Slab" w:cs="Roboto Slab"/>
        </w:rPr>
        <w:t>, we remove</w:t>
      </w:r>
      <w:r w:rsidR="00AF60C3">
        <w:rPr>
          <w:rFonts w:eastAsia="Roboto Slab" w:cs="Roboto Slab"/>
        </w:rPr>
        <w:t>d</w:t>
      </w:r>
      <w:r w:rsidRPr="00AF60C3">
        <w:rPr>
          <w:rFonts w:eastAsia="Roboto Slab" w:cs="Roboto Slab"/>
        </w:rPr>
        <w:t xml:space="preserve"> them</w:t>
      </w:r>
      <w:r w:rsidR="00AF60C3">
        <w:rPr>
          <w:rFonts w:eastAsia="Roboto Slab" w:cs="Roboto Slab"/>
        </w:rPr>
        <w:t xml:space="preserve"> from the counts,</w:t>
      </w:r>
      <w:r w:rsidRPr="00AF60C3">
        <w:rPr>
          <w:rFonts w:eastAsia="Roboto Slab" w:cs="Roboto Slab"/>
        </w:rPr>
        <w:t xml:space="preserve"> </w:t>
      </w:r>
      <w:r w:rsidR="004C6E31">
        <w:rPr>
          <w:rFonts w:eastAsia="Roboto Slab" w:cs="Roboto Slab"/>
        </w:rPr>
        <w:t>otherwise</w:t>
      </w:r>
      <w:r w:rsidR="00AF60C3">
        <w:rPr>
          <w:rFonts w:eastAsia="Roboto Slab" w:cs="Roboto Slab"/>
        </w:rPr>
        <w:t>,</w:t>
      </w:r>
      <w:r w:rsidRPr="00AF60C3">
        <w:rPr>
          <w:rFonts w:eastAsia="Roboto Slab" w:cs="Roboto Slab"/>
        </w:rPr>
        <w:t xml:space="preserve"> </w:t>
      </w:r>
      <w:r w:rsidR="00AF60C3">
        <w:rPr>
          <w:rFonts w:eastAsia="Roboto Slab" w:cs="Roboto Slab"/>
        </w:rPr>
        <w:t>we manually verified their locations to see if they are near a noise source (</w:t>
      </w:r>
      <w:r w:rsidR="00DD48A7">
        <w:rPr>
          <w:rFonts w:eastAsia="Roboto Slab" w:cs="Roboto Slab"/>
        </w:rPr>
        <w:t xml:space="preserve">a </w:t>
      </w:r>
      <w:r w:rsidR="00AF60C3">
        <w:rPr>
          <w:rFonts w:eastAsia="Roboto Slab" w:cs="Roboto Slab"/>
        </w:rPr>
        <w:t>phone shop for example)</w:t>
      </w:r>
      <w:r w:rsidR="004C6E31">
        <w:rPr>
          <w:rFonts w:eastAsia="Roboto Slab" w:cs="Roboto Slab"/>
        </w:rPr>
        <w:t xml:space="preserve">, and if that’s the case, they are removed. </w:t>
      </w:r>
      <w:r w:rsidRPr="0070538F">
        <w:t xml:space="preserve"> </w:t>
      </w:r>
      <w:bookmarkStart w:id="3" w:name="_GoBack"/>
      <w:bookmarkEnd w:id="3"/>
    </w:p>
    <w:p w:rsidR="003E64A2" w:rsidRPr="006C0B93" w:rsidRDefault="003E64A2" w:rsidP="003E64A2">
      <w:pPr>
        <w:pStyle w:val="ListParagraph"/>
        <w:numPr>
          <w:ilvl w:val="0"/>
          <w:numId w:val="1"/>
        </w:numPr>
      </w:pPr>
      <w:r>
        <w:rPr>
          <w:rFonts w:eastAsia="Roboto Slab" w:cs="Roboto Slab"/>
        </w:rPr>
        <w:t xml:space="preserve">With the remaining sensors, we </w:t>
      </w:r>
      <w:r w:rsidRPr="006C0B93">
        <w:t xml:space="preserve">define </w:t>
      </w:r>
      <w:r w:rsidR="0003610C">
        <w:t>b</w:t>
      </w:r>
      <w:r w:rsidRPr="006C0B93">
        <w:t xml:space="preserve"> and </w:t>
      </w:r>
      <w:r w:rsidR="0003610C">
        <w:t>a</w:t>
      </w:r>
      <w:r w:rsidRPr="006C0B93">
        <w:t xml:space="preserve"> as follows:</w:t>
      </w:r>
    </w:p>
    <w:p w:rsidR="003E64A2" w:rsidRPr="006C0B93" w:rsidRDefault="003E64A2" w:rsidP="003E64A2">
      <w:pPr>
        <w:pStyle w:val="Equation"/>
        <w:rPr>
          <w:rFonts w:asciiTheme="minorHAnsi" w:hAnsiTheme="minorHAnsi"/>
          <w:sz w:val="28"/>
          <w:highlight w:val="white"/>
        </w:rPr>
      </w:pPr>
      <m:oMath>
        <m:r>
          <w:rPr>
            <w:sz w:val="32"/>
            <w:highlight w:val="white"/>
          </w:rPr>
          <m:t>a=</m:t>
        </m:r>
        <m:f>
          <m:fPr>
            <m:ctrlPr>
              <w:rPr>
                <w:sz w:val="32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sz w:val="32"/>
                  </w:rPr>
                </m:ctrlPr>
              </m:naryPr>
              <m:sub>
                <m:r>
                  <w:rPr>
                    <w:sz w:val="32"/>
                  </w:rPr>
                  <m:t>i=1</m:t>
                </m:r>
              </m:sub>
              <m:sup>
                <m:r>
                  <w:rPr>
                    <w:sz w:val="32"/>
                  </w:rPr>
                  <m:t>d</m:t>
                </m:r>
              </m:sup>
              <m:e>
                <m:sSub>
                  <m:sSubPr>
                    <m:ctrlPr>
                      <w:rPr>
                        <w:sz w:val="32"/>
                      </w:rPr>
                    </m:ctrlPr>
                  </m:sSubPr>
                  <m:e>
                    <m:r>
                      <w:rPr>
                        <w:sz w:val="32"/>
                      </w:rPr>
                      <m:t>S</m:t>
                    </m:r>
                  </m:e>
                  <m:sub>
                    <m:r>
                      <w:rPr>
                        <w:sz w:val="32"/>
                      </w:rPr>
                      <m:t>ia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sz w:val="32"/>
                  </w:rPr>
                </m:ctrlPr>
              </m:sSubPr>
              <m:e>
                <m:r>
                  <w:rPr>
                    <w:sz w:val="32"/>
                  </w:rPr>
                  <m:t>H</m:t>
                </m:r>
              </m:e>
              <m:sub>
                <m:r>
                  <w:rPr>
                    <w:sz w:val="32"/>
                  </w:rPr>
                  <m:t>a</m:t>
                </m:r>
              </m:sub>
            </m:sSub>
          </m:den>
        </m:f>
      </m:oMath>
      <w:r w:rsidRPr="004A501F">
        <w:rPr>
          <w:rFonts w:asciiTheme="minorHAnsi" w:hAnsiTheme="minorHAnsi"/>
          <w:sz w:val="28"/>
        </w:rPr>
        <w:t xml:space="preserve">, </w:t>
      </w:r>
      <w:r w:rsidRPr="006C0B93">
        <w:rPr>
          <w:rFonts w:asciiTheme="minorHAnsi" w:hAnsiTheme="minorHAnsi"/>
        </w:rPr>
        <w:t xml:space="preserve"> </w:t>
      </w:r>
      <w:r w:rsidRPr="004A501F">
        <w:rPr>
          <w:rFonts w:asciiTheme="minorHAnsi" w:hAnsiTheme="minorHAnsi"/>
          <w:sz w:val="28"/>
        </w:rPr>
        <w:t xml:space="preserve"> </w:t>
      </w:r>
      <m:oMath>
        <m:r>
          <w:rPr>
            <w:sz w:val="32"/>
          </w:rPr>
          <m:t>b</m:t>
        </m:r>
        <m:r>
          <w:rPr>
            <w:sz w:val="32"/>
            <w:highlight w:val="white"/>
          </w:rPr>
          <m:t>=</m:t>
        </m:r>
        <m:f>
          <m:fPr>
            <m:ctrlPr>
              <w:rPr>
                <w:sz w:val="32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sz w:val="32"/>
                  </w:rPr>
                </m:ctrlPr>
              </m:naryPr>
              <m:sub>
                <m:r>
                  <w:rPr>
                    <w:sz w:val="32"/>
                  </w:rPr>
                  <m:t>i=1</m:t>
                </m:r>
              </m:sub>
              <m:sup>
                <m:r>
                  <w:rPr>
                    <w:sz w:val="32"/>
                  </w:rPr>
                  <m:t>d</m:t>
                </m:r>
              </m:sup>
              <m:e>
                <m:sSub>
                  <m:sSubPr>
                    <m:ctrlPr>
                      <w:rPr>
                        <w:sz w:val="32"/>
                      </w:rPr>
                    </m:ctrlPr>
                  </m:sSubPr>
                  <m:e>
                    <m:r>
                      <w:rPr>
                        <w:sz w:val="32"/>
                      </w:rPr>
                      <m:t>S</m:t>
                    </m:r>
                  </m:e>
                  <m:sub>
                    <m:r>
                      <w:rPr>
                        <w:sz w:val="32"/>
                      </w:rPr>
                      <m:t>ib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sz w:val="32"/>
                  </w:rPr>
                </m:ctrlPr>
              </m:sSubPr>
              <m:e>
                <m:r>
                  <w:rPr>
                    <w:sz w:val="32"/>
                  </w:rPr>
                  <m:t>H</m:t>
                </m:r>
              </m:e>
              <m:sub>
                <m:r>
                  <w:rPr>
                    <w:sz w:val="32"/>
                  </w:rPr>
                  <m:t>b</m:t>
                </m:r>
              </m:sub>
            </m:sSub>
          </m:den>
        </m:f>
      </m:oMath>
      <w:r w:rsidRPr="006C0B93">
        <w:rPr>
          <w:rFonts w:asciiTheme="minorHAnsi" w:hAnsiTheme="minorHAnsi"/>
          <w:sz w:val="28"/>
          <w:highlight w:val="white"/>
        </w:rPr>
        <w:t xml:space="preserve">    </w:t>
      </w:r>
    </w:p>
    <w:p w:rsidR="00DD48A7" w:rsidRDefault="00191D16">
      <w:pPr>
        <w:rPr>
          <w:rFonts w:eastAsia="Roboto Slab" w:cs="Roboto Slab"/>
        </w:rPr>
      </w:pPr>
      <w:r w:rsidRPr="006C0B93">
        <w:rPr>
          <w:rFonts w:eastAsia="Roboto Slab" w:cs="Roboto Slab"/>
          <w:highlight w:val="white"/>
        </w:rPr>
        <w:t>W</w:t>
      </w:r>
      <w:r w:rsidR="003E64A2" w:rsidRPr="006C0B93">
        <w:rPr>
          <w:rFonts w:eastAsia="Roboto Slab" w:cs="Roboto Slab"/>
          <w:highlight w:val="white"/>
        </w:rPr>
        <w:t>here</w:t>
      </w:r>
      <w:r w:rsidRPr="00191D16">
        <w:rPr>
          <w:rFonts w:eastAsia="Roboto Slab" w:cs="Roboto Slab"/>
          <w:sz w:val="24"/>
          <w:highlight w:val="white"/>
        </w:rPr>
        <w:t xml:space="preserve"> </w:t>
      </w:r>
      <m:oMath>
        <m:sSub>
          <m:sSubPr>
            <m:ctrlPr>
              <w:rPr>
                <w:rFonts w:ascii="Cambria Math" w:eastAsia="Roboto Slab" w:hAnsi="Cambria Math" w:cs="Roboto Slab"/>
                <w:sz w:val="24"/>
                <w:highlight w:val="white"/>
              </w:rPr>
            </m:ctrlPr>
          </m:sSubPr>
          <m:e>
            <m:r>
              <m:rPr>
                <m:sty m:val="p"/>
              </m:rPr>
              <w:rPr>
                <w:rFonts w:ascii="Cambria Math" w:eastAsia="Roboto Slab" w:hAnsi="Cambria Math" w:cs="Roboto Slab"/>
                <w:sz w:val="24"/>
                <w:highlight w:val="white"/>
              </w:rPr>
              <m:t>S</m:t>
            </m:r>
          </m:e>
          <m:sub>
            <m:r>
              <w:rPr>
                <w:rFonts w:ascii="Cambria Math" w:eastAsia="Roboto Slab" w:hAnsi="Cambria Math" w:cs="Roboto Slab"/>
                <w:sz w:val="24"/>
                <w:highlight w:val="white"/>
              </w:rPr>
              <m:t>ia,b</m:t>
            </m:r>
          </m:sub>
        </m:sSub>
      </m:oMath>
      <w:r>
        <w:rPr>
          <w:rFonts w:eastAsia="Roboto Slab" w:cs="Roboto Slab"/>
          <w:highlight w:val="white"/>
        </w:rPr>
        <w:t xml:space="preserve"> </w:t>
      </w:r>
      <w:r w:rsidR="003E64A2" w:rsidRPr="006C0B93">
        <w:rPr>
          <w:rFonts w:eastAsia="Roboto Slab" w:cs="Roboto Slab"/>
          <w:highlight w:val="white"/>
        </w:rPr>
        <w:t xml:space="preserve"> </w:t>
      </w:r>
      <w:r w:rsidR="001711EC">
        <w:rPr>
          <w:rFonts w:eastAsia="Roboto Slab" w:cs="Roboto Slab"/>
          <w:highlight w:val="white"/>
        </w:rPr>
        <w:t>came</w:t>
      </w:r>
      <w:r>
        <w:rPr>
          <w:rFonts w:eastAsia="Roboto Slab" w:cs="Roboto Slab"/>
          <w:highlight w:val="white"/>
        </w:rPr>
        <w:t xml:space="preserve"> from 1)</w:t>
      </w:r>
      <w:r w:rsidR="003E64A2">
        <w:rPr>
          <w:rFonts w:eastAsia="Roboto Slab" w:cs="Roboto Slab"/>
          <w:highlight w:val="white"/>
        </w:rPr>
        <w:t xml:space="preserve"> </w:t>
      </w:r>
      <w:r w:rsidR="003E64A2" w:rsidRPr="006C0B93">
        <w:rPr>
          <w:rFonts w:eastAsia="Roboto Slab" w:cs="Roboto Slab"/>
          <w:highlight w:val="white"/>
        </w:rPr>
        <w:t>and</w:t>
      </w:r>
      <w:r w:rsidR="00004922">
        <w:rPr>
          <w:rFonts w:eastAsia="Roboto Slab" w:cs="Roboto Slab"/>
          <w:highlight w:val="white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</w:rPr>
              <m:t>a,b</m:t>
            </m:r>
          </m:sub>
        </m:sSub>
      </m:oMath>
      <w:r w:rsidR="00004922" w:rsidRPr="006C0B93">
        <w:rPr>
          <w:rFonts w:eastAsia="Roboto Slab" w:cs="Roboto Slab"/>
          <w:highlight w:val="white"/>
        </w:rPr>
        <w:t xml:space="preserve"> </w:t>
      </w:r>
      <w:r w:rsidR="006A2C32">
        <w:rPr>
          <w:rFonts w:eastAsia="Roboto Slab" w:cs="Roboto Slab"/>
          <w:highlight w:val="white"/>
        </w:rPr>
        <w:t xml:space="preserve">are </w:t>
      </w:r>
      <w:r w:rsidR="00004922" w:rsidRPr="006C0B93">
        <w:rPr>
          <w:rFonts w:eastAsia="Roboto Slab" w:cs="Roboto Slab"/>
          <w:highlight w:val="white"/>
        </w:rPr>
        <w:t>the total number of</w:t>
      </w:r>
      <w:r w:rsidR="00DD48A7">
        <w:rPr>
          <w:rFonts w:eastAsia="Roboto Slab" w:cs="Roboto Slab"/>
          <w:highlight w:val="white"/>
        </w:rPr>
        <w:t xml:space="preserve"> valid </w:t>
      </w:r>
      <w:r w:rsidR="00004922" w:rsidRPr="006C0B93">
        <w:rPr>
          <w:rFonts w:eastAsia="Roboto Slab" w:cs="Roboto Slab"/>
          <w:highlight w:val="white"/>
        </w:rPr>
        <w:t>hours in</w:t>
      </w:r>
      <w:r w:rsidR="00834910">
        <w:rPr>
          <w:rFonts w:eastAsia="Roboto Slab" w:cs="Roboto Slab"/>
          <w:highlight w:val="white"/>
        </w:rPr>
        <w:t xml:space="preserve"> b and </w:t>
      </w:r>
      <w:proofErr w:type="gramStart"/>
      <w:r w:rsidR="00834910">
        <w:rPr>
          <w:rFonts w:eastAsia="Roboto Slab" w:cs="Roboto Slab"/>
          <w:highlight w:val="white"/>
        </w:rPr>
        <w:t>a</w:t>
      </w:r>
      <w:r w:rsidR="00DD48A7">
        <w:rPr>
          <w:rFonts w:eastAsia="Roboto Slab" w:cs="Roboto Slab"/>
          <w:highlight w:val="white"/>
        </w:rPr>
        <w:t xml:space="preserve"> for</w:t>
      </w:r>
      <w:proofErr w:type="gramEnd"/>
      <w:r w:rsidR="00DD48A7">
        <w:rPr>
          <w:rFonts w:eastAsia="Roboto Slab" w:cs="Roboto Slab"/>
          <w:highlight w:val="white"/>
        </w:rPr>
        <w:t xml:space="preserve"> all the remaining sensors after 2).</w:t>
      </w:r>
      <w:r w:rsidR="003E64A2">
        <w:rPr>
          <w:rFonts w:eastAsia="Roboto Slab" w:cs="Roboto Slab"/>
          <w:highlight w:val="white"/>
        </w:rPr>
        <w:t xml:space="preserve"> </w:t>
      </w:r>
      <w:commentRangeEnd w:id="0"/>
      <w:r w:rsidR="00DD48A7">
        <w:rPr>
          <w:rFonts w:eastAsia="Roboto Slab" w:cs="Roboto Slab"/>
        </w:rPr>
        <w:t xml:space="preserve"> </w:t>
      </w:r>
    </w:p>
    <w:sectPr w:rsidR="00DD48A7" w:rsidSect="0083491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Roboto Slab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9D230A"/>
    <w:multiLevelType w:val="hybridMultilevel"/>
    <w:tmpl w:val="8E76DA0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206FD"/>
    <w:multiLevelType w:val="hybridMultilevel"/>
    <w:tmpl w:val="27006E06"/>
    <w:lvl w:ilvl="0" w:tplc="6BA41314">
      <w:start w:val="1"/>
      <w:numFmt w:val="lowerRoman"/>
      <w:lvlText w:val="%1)"/>
      <w:lvlJc w:val="left"/>
      <w:pPr>
        <w:ind w:left="148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45" w:hanging="360"/>
      </w:pPr>
    </w:lvl>
    <w:lvl w:ilvl="2" w:tplc="0809001B" w:tentative="1">
      <w:start w:val="1"/>
      <w:numFmt w:val="lowerRoman"/>
      <w:lvlText w:val="%3."/>
      <w:lvlJc w:val="right"/>
      <w:pPr>
        <w:ind w:left="2565" w:hanging="180"/>
      </w:pPr>
    </w:lvl>
    <w:lvl w:ilvl="3" w:tplc="0809000F" w:tentative="1">
      <w:start w:val="1"/>
      <w:numFmt w:val="decimal"/>
      <w:lvlText w:val="%4."/>
      <w:lvlJc w:val="left"/>
      <w:pPr>
        <w:ind w:left="3285" w:hanging="360"/>
      </w:pPr>
    </w:lvl>
    <w:lvl w:ilvl="4" w:tplc="08090019" w:tentative="1">
      <w:start w:val="1"/>
      <w:numFmt w:val="lowerLetter"/>
      <w:lvlText w:val="%5."/>
      <w:lvlJc w:val="left"/>
      <w:pPr>
        <w:ind w:left="4005" w:hanging="360"/>
      </w:pPr>
    </w:lvl>
    <w:lvl w:ilvl="5" w:tplc="0809001B" w:tentative="1">
      <w:start w:val="1"/>
      <w:numFmt w:val="lowerRoman"/>
      <w:lvlText w:val="%6."/>
      <w:lvlJc w:val="right"/>
      <w:pPr>
        <w:ind w:left="4725" w:hanging="180"/>
      </w:pPr>
    </w:lvl>
    <w:lvl w:ilvl="6" w:tplc="0809000F" w:tentative="1">
      <w:start w:val="1"/>
      <w:numFmt w:val="decimal"/>
      <w:lvlText w:val="%7."/>
      <w:lvlJc w:val="left"/>
      <w:pPr>
        <w:ind w:left="5445" w:hanging="360"/>
      </w:pPr>
    </w:lvl>
    <w:lvl w:ilvl="7" w:tplc="08090019" w:tentative="1">
      <w:start w:val="1"/>
      <w:numFmt w:val="lowerLetter"/>
      <w:lvlText w:val="%8."/>
      <w:lvlJc w:val="left"/>
      <w:pPr>
        <w:ind w:left="6165" w:hanging="360"/>
      </w:pPr>
    </w:lvl>
    <w:lvl w:ilvl="8" w:tplc="0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631432E7"/>
    <w:multiLevelType w:val="hybridMultilevel"/>
    <w:tmpl w:val="23283B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5175F6"/>
    <w:multiLevelType w:val="hybridMultilevel"/>
    <w:tmpl w:val="BB008A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A2"/>
    <w:rsid w:val="00004922"/>
    <w:rsid w:val="0003610C"/>
    <w:rsid w:val="000703A7"/>
    <w:rsid w:val="001711EC"/>
    <w:rsid w:val="00191D16"/>
    <w:rsid w:val="001F1221"/>
    <w:rsid w:val="002D7C24"/>
    <w:rsid w:val="003E64A2"/>
    <w:rsid w:val="004C6E31"/>
    <w:rsid w:val="004D1A28"/>
    <w:rsid w:val="0062502A"/>
    <w:rsid w:val="006651C0"/>
    <w:rsid w:val="006A2C32"/>
    <w:rsid w:val="008132FC"/>
    <w:rsid w:val="00834910"/>
    <w:rsid w:val="00AF4C7E"/>
    <w:rsid w:val="00AF60C3"/>
    <w:rsid w:val="00DD48A7"/>
    <w:rsid w:val="00F25CC2"/>
    <w:rsid w:val="00F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66F05-9FA9-4142-9670-E4AD23DC1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4A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F4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4A2"/>
    <w:pPr>
      <w:ind w:left="720"/>
      <w:contextualSpacing/>
    </w:pPr>
  </w:style>
  <w:style w:type="paragraph" w:customStyle="1" w:styleId="Equation">
    <w:name w:val="Equation"/>
    <w:basedOn w:val="Caption"/>
    <w:qFormat/>
    <w:rsid w:val="003E64A2"/>
    <w:pPr>
      <w:jc w:val="center"/>
    </w:pPr>
    <w:rPr>
      <w:rFonts w:ascii="Cambria Math" w:hAnsi="Cambria Math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64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F4C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FF09B-64EB-4F55-9380-D691C0C5A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4</cp:revision>
  <dcterms:created xsi:type="dcterms:W3CDTF">2017-10-09T11:37:00Z</dcterms:created>
  <dcterms:modified xsi:type="dcterms:W3CDTF">2017-10-09T17:06:00Z</dcterms:modified>
</cp:coreProperties>
</file>